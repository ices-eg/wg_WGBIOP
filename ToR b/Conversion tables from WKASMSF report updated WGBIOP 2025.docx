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A1195" w14:textId="0FFBB02C" w:rsidR="00F273A8" w:rsidRDefault="00C8466F" w:rsidP="00F273A8">
      <w:pPr>
        <w:rPr>
          <w:rFonts w:eastAsia="Times New Roman"/>
          <w:b/>
          <w:lang w:eastAsia="en-GB"/>
        </w:rPr>
      </w:pPr>
      <w:r>
        <w:rPr>
          <w:rFonts w:eastAsia="Times New Roman"/>
          <w:b/>
          <w:lang w:eastAsia="en-GB"/>
        </w:rPr>
        <w:t xml:space="preserve">WGBIOP </w:t>
      </w:r>
      <w:r w:rsidR="009C42BA">
        <w:rPr>
          <w:rFonts w:eastAsia="Times New Roman"/>
          <w:b/>
          <w:lang w:eastAsia="en-GB"/>
        </w:rPr>
        <w:t>202</w:t>
      </w:r>
      <w:r w:rsidR="0073458C">
        <w:rPr>
          <w:rFonts w:eastAsia="Times New Roman"/>
          <w:b/>
          <w:lang w:eastAsia="en-GB"/>
        </w:rPr>
        <w:t>5</w:t>
      </w:r>
      <w:r w:rsidR="009C42BA">
        <w:rPr>
          <w:rFonts w:eastAsia="Times New Roman"/>
          <w:b/>
          <w:lang w:eastAsia="en-GB"/>
        </w:rPr>
        <w:t xml:space="preserve"> </w:t>
      </w:r>
      <w:r>
        <w:rPr>
          <w:rFonts w:eastAsia="Times New Roman"/>
          <w:b/>
          <w:lang w:eastAsia="en-GB"/>
        </w:rPr>
        <w:t>update</w:t>
      </w:r>
      <w:r w:rsidR="009A6944">
        <w:rPr>
          <w:rFonts w:eastAsia="Times New Roman"/>
          <w:b/>
          <w:lang w:eastAsia="en-GB"/>
        </w:rPr>
        <w:t xml:space="preserve"> of the f</w:t>
      </w:r>
      <w:r w:rsidR="00F273A8">
        <w:rPr>
          <w:rFonts w:eastAsia="Times New Roman"/>
          <w:b/>
          <w:lang w:eastAsia="en-GB"/>
        </w:rPr>
        <w:t xml:space="preserve">emale maturity scales of the ICES maturity staging Workshops since 2007 with conversion to the </w:t>
      </w:r>
      <w:r w:rsidR="0073458C">
        <w:rPr>
          <w:rFonts w:eastAsia="Times New Roman"/>
          <w:b/>
          <w:lang w:val="en-US"/>
        </w:rPr>
        <w:t>SMSF</w:t>
      </w:r>
      <w:r w:rsidR="00F273A8">
        <w:rPr>
          <w:rFonts w:eastAsia="Times New Roman"/>
          <w:b/>
          <w:lang w:val="en-US"/>
        </w:rPr>
        <w:t xml:space="preserve"> </w:t>
      </w:r>
      <w:r w:rsidR="0073458C">
        <w:rPr>
          <w:rFonts w:eastAsia="Times New Roman"/>
          <w:b/>
          <w:lang w:val="en-US"/>
        </w:rPr>
        <w:t>(</w:t>
      </w:r>
      <w:r w:rsidR="00F273A8">
        <w:rPr>
          <w:rFonts w:eastAsia="Times New Roman"/>
          <w:b/>
          <w:lang w:val="en-US"/>
        </w:rPr>
        <w:t>Bold letters</w:t>
      </w:r>
      <w:r w:rsidR="0073458C">
        <w:rPr>
          <w:rFonts w:eastAsia="Times New Roman"/>
          <w:b/>
          <w:lang w:val="en-US"/>
        </w:rPr>
        <w:t>)</w:t>
      </w:r>
      <w:r w:rsidR="00F273A8">
        <w:rPr>
          <w:rFonts w:eastAsia="Times New Roman"/>
          <w:b/>
          <w:lang w:val="en-US"/>
        </w:rPr>
        <w:t>.</w:t>
      </w:r>
    </w:p>
    <w:tbl>
      <w:tblPr>
        <w:tblStyle w:val="TableGridLight1"/>
        <w:tblW w:w="15585" w:type="dxa"/>
        <w:tblInd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991"/>
        <w:gridCol w:w="566"/>
        <w:gridCol w:w="1239"/>
        <w:gridCol w:w="366"/>
        <w:gridCol w:w="1197"/>
        <w:gridCol w:w="426"/>
        <w:gridCol w:w="1145"/>
        <w:gridCol w:w="589"/>
        <w:gridCol w:w="957"/>
        <w:gridCol w:w="478"/>
        <w:gridCol w:w="1039"/>
        <w:gridCol w:w="644"/>
        <w:gridCol w:w="1243"/>
        <w:gridCol w:w="742"/>
        <w:gridCol w:w="1384"/>
        <w:gridCol w:w="284"/>
        <w:gridCol w:w="992"/>
        <w:tblGridChange w:id="0">
          <w:tblGrid>
            <w:gridCol w:w="1303"/>
            <w:gridCol w:w="991"/>
            <w:gridCol w:w="566"/>
            <w:gridCol w:w="1239"/>
            <w:gridCol w:w="366"/>
            <w:gridCol w:w="1197"/>
            <w:gridCol w:w="426"/>
            <w:gridCol w:w="1145"/>
            <w:gridCol w:w="589"/>
            <w:gridCol w:w="957"/>
            <w:gridCol w:w="478"/>
            <w:gridCol w:w="1039"/>
            <w:gridCol w:w="644"/>
            <w:gridCol w:w="1243"/>
            <w:gridCol w:w="742"/>
            <w:gridCol w:w="1384"/>
            <w:gridCol w:w="284"/>
            <w:gridCol w:w="992"/>
          </w:tblGrid>
        </w:tblGridChange>
      </w:tblGrid>
      <w:tr w:rsidR="00F273A8" w14:paraId="542A4849" w14:textId="77777777" w:rsidTr="00F273A8">
        <w:trPr>
          <w:trHeight w:val="291"/>
          <w:tblHeader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E12B3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WK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44A02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SPECIES</w:t>
            </w:r>
          </w:p>
        </w:tc>
        <w:tc>
          <w:tcPr>
            <w:tcW w:w="13292" w:type="dxa"/>
            <w:gridSpan w:val="1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C0953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Codes</w:t>
            </w:r>
          </w:p>
        </w:tc>
      </w:tr>
      <w:tr w:rsidR="00F273A8" w14:paraId="05517A11" w14:textId="77777777" w:rsidTr="00F273A8">
        <w:trPr>
          <w:trHeight w:val="354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23ED6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WKMAT</w:t>
            </w:r>
          </w:p>
        </w:tc>
        <w:tc>
          <w:tcPr>
            <w:tcW w:w="99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E57E4A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General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EAEEB3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BD40665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Virgin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0062178" w14:textId="7EF4D55E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63EA4BB" w14:textId="77777777" w:rsidR="00F273A8" w:rsidRDefault="00F273A8">
            <w:pPr>
              <w:spacing w:before="0" w:after="0"/>
              <w:contextualSpacing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C424CE3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68C756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57FD47E" w14:textId="0231A1A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07BFD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8575B5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A5725D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C52924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C26EF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Spent/</w:t>
            </w:r>
          </w:p>
          <w:p w14:paraId="5C286E3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Recovery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6194EC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3F032D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Omitted spawning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0DB0FF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F00308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337B1235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C4904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Standardized</w:t>
            </w:r>
          </w:p>
        </w:tc>
        <w:tc>
          <w:tcPr>
            <w:tcW w:w="992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CE0C7AC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  <w:lang w:val="lt-LT"/>
              </w:rPr>
            </w:pP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658C1F7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15E837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7A446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A9EBC4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6AA6EC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688BF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capable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CCDEA4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A283E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Actively Spawning 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FAC3A3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D43553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29AA2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872500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</w:t>
            </w:r>
          </w:p>
          <w:p w14:paraId="7473C6B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Regenerating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89A8B6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BE3E30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7089B59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E07920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66926A5D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763D1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1374C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Cod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73B7B5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D5B642F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61F393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E2BA2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30CA62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74F68F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7B4937" w14:textId="56D3A1A6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B4894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902B7B7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84EC25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08376A6" w14:textId="6D155DC3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6BAAB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7381750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873E7C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2190CEB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4B55EB4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3035F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69207C78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076FB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A568C7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Whiting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5576CCC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5F5B776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E8BEC2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8F0710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B2D3552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063567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F8FE99" w14:textId="114D05E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4C3EF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C17D2D0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8FF239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F045FBF" w14:textId="67BAF65A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5D9F5B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35B3F9F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8A6BE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5D5B371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F5D5EF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1051D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2D851CD4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E53FFD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8B3C7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Haddock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39C6FA2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3738D1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F8932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53148C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EC1FAC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2BF2B4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ECA527" w14:textId="4E7C63F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38898E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A5E46DB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DD12C3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C99AF43" w14:textId="51C6FF2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E59E8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39FF0D7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8B53E9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2C2EF9F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2137C9F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44C487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4DAB3A64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AFC6F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0708BF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Saithe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8B5FF81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917FF55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8AB54D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E2AAC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5BE52A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174EF7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E1451B1" w14:textId="2014417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C8EF7D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3C7261C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A0DD7A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0185AC6" w14:textId="71A6F9C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5F1DB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7902FF3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306E33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A485C6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50E7D1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E1D4B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4A57B8E3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EBDF1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FDABAF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Hake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54288DE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8973E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8305B2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225D92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</w:t>
            </w:r>
            <w:del w:id="1" w:author="ices\nunes" w:date="2025-10-08T13:29:00Z">
              <w:r w:rsidDel="00CB71BD">
                <w:rPr>
                  <w:rFonts w:eastAsia="Times New Roman"/>
                  <w:sz w:val="18"/>
                  <w:szCs w:val="18"/>
                </w:rPr>
                <w:delText xml:space="preserve">/ </w:delText>
              </w:r>
            </w:del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107D1C2" w14:textId="52AAA1A3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406C23E" w14:textId="04EB51B8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25688E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CFD2F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Hydrated 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BDC136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E1EA4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Partly spawning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E68488" w14:textId="4420C7E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77393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Post-spawning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07DAA45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9E02BC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57FD0AC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1941E3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75F372E1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25CA9F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7F0555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Monk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070628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8409AB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673B67D" w14:textId="0204F479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commentRangeStart w:id="2"/>
            <w:r w:rsidR="00232AE5">
              <w:rPr>
                <w:rFonts w:eastAsia="Times New Roman"/>
                <w:b/>
                <w:sz w:val="18"/>
                <w:szCs w:val="18"/>
              </w:rPr>
              <w:t>Bb</w:t>
            </w:r>
            <w:commentRangeEnd w:id="2"/>
            <w:r w:rsidR="0034250C">
              <w:rPr>
                <w:rStyle w:val="CommentReference"/>
              </w:rPr>
              <w:commentReference w:id="2"/>
            </w:r>
            <w:r w:rsidR="00232AE5">
              <w:rPr>
                <w:rFonts w:eastAsia="Times New Roman"/>
                <w:b/>
                <w:sz w:val="18"/>
                <w:szCs w:val="18"/>
              </w:rPr>
              <w:t>/</w:t>
            </w: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02CE3A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Developing/ Resting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5265C73" w14:textId="34E1778F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commentRangeStart w:id="3"/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</w:t>
            </w:r>
            <w:commentRangeEnd w:id="3"/>
            <w:r w:rsidR="0034250C">
              <w:rPr>
                <w:rStyle w:val="CommentReference"/>
              </w:rPr>
              <w:commentReference w:id="3"/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BB59F5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Pre-Spawning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1AF88BA" w14:textId="76A39B8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61D2E85" w14:textId="16CCBA2A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</w:t>
            </w:r>
            <w:commentRangeStart w:id="4"/>
            <w:r>
              <w:rPr>
                <w:rFonts w:eastAsia="Times New Roman"/>
                <w:sz w:val="18"/>
                <w:szCs w:val="18"/>
              </w:rPr>
              <w:t>pawning</w:t>
            </w:r>
            <w:commentRangeEnd w:id="4"/>
            <w:r w:rsidR="009A6C92">
              <w:rPr>
                <w:rStyle w:val="CommentReference"/>
              </w:rPr>
              <w:commentReference w:id="4"/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88E942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0D7B02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8EBE22" w14:textId="451C4C5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</w:t>
            </w:r>
            <w:commentRangeStart w:id="5"/>
            <w:r w:rsidR="00232AE5">
              <w:rPr>
                <w:rFonts w:eastAsia="Times New Roman"/>
                <w:b/>
                <w:sz w:val="18"/>
                <w:szCs w:val="18"/>
              </w:rPr>
              <w:t>Db</w:t>
            </w:r>
            <w:commentRangeEnd w:id="5"/>
            <w:r w:rsidR="00095B88">
              <w:rPr>
                <w:rStyle w:val="CommentReference"/>
              </w:rPr>
              <w:commentReference w:id="5"/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8210DF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Post-spawning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5722BBF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A92B64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19675B5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D28167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5B9FD653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8B07C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WKMSHMAC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B6B98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Mackerel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F783FF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8FAA53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F860014" w14:textId="6C3C395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  <w:del w:id="6" w:author="ices\nunes" w:date="2025-10-08T13:25:00Z">
              <w:r w:rsidR="00232AE5" w:rsidDel="00CB71BD">
                <w:rPr>
                  <w:rFonts w:eastAsia="Times New Roman"/>
                  <w:b/>
                  <w:sz w:val="18"/>
                  <w:szCs w:val="18"/>
                </w:rPr>
                <w:delText>/Bb</w:delText>
              </w:r>
            </w:del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BDD581" w14:textId="73152E46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7" w:author="ices\nunes" w:date="2025-10-08T13:25:00Z">
              <w:r w:rsidDel="00CB71BD">
                <w:rPr>
                  <w:rFonts w:eastAsia="Times New Roman"/>
                  <w:sz w:val="18"/>
                  <w:szCs w:val="18"/>
                </w:rPr>
                <w:delText>Early ripening</w:delText>
              </w:r>
            </w:del>
            <w:ins w:id="8" w:author="ices\nunes" w:date="2025-10-08T13:25:00Z">
              <w:r w:rsidR="00CB71BD">
                <w:rPr>
                  <w:rFonts w:eastAsia="Times New Roman"/>
                  <w:sz w:val="18"/>
                  <w:szCs w:val="18"/>
                </w:rPr>
                <w:t>Developing</w:t>
              </w:r>
            </w:ins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7B4B8AF" w14:textId="0E9D3AE7" w:rsidR="00F273A8" w:rsidRDefault="00CB71BD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ins w:id="9" w:author="ices\nunes" w:date="2025-10-08T13:25:00Z">
              <w:r>
                <w:rPr>
                  <w:rFonts w:eastAsia="Times New Roman"/>
                  <w:b/>
                  <w:sz w:val="18"/>
                  <w:szCs w:val="18"/>
                </w:rPr>
                <w:t>B</w:t>
              </w:r>
            </w:ins>
            <w:del w:id="10" w:author="ices\nunes" w:date="2025-10-08T13:25:00Z">
              <w:r w:rsidR="00232AE5" w:rsidDel="00CB71BD">
                <w:rPr>
                  <w:rFonts w:eastAsia="Times New Roman"/>
                  <w:b/>
                  <w:sz w:val="18"/>
                  <w:szCs w:val="18"/>
                </w:rPr>
                <w:delText>C</w:delText>
              </w:r>
            </w:del>
            <w:r w:rsidR="00F273A8"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B1E1778" w14:textId="7C6CF7C0" w:rsidR="00F273A8" w:rsidRDefault="00F273A8" w:rsidP="00CB71BD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11" w:author="ices\nunes" w:date="2025-10-08T13:24:00Z">
              <w:r w:rsidDel="00CB71BD">
                <w:rPr>
                  <w:rFonts w:eastAsia="Times New Roman"/>
                  <w:sz w:val="18"/>
                  <w:szCs w:val="18"/>
                </w:rPr>
                <w:delText>Late ripening</w:delText>
              </w:r>
            </w:del>
            <w:ins w:id="12" w:author="ices\nunes" w:date="2025-10-08T13:25:00Z">
              <w:r w:rsidR="00CB71BD">
                <w:rPr>
                  <w:rFonts w:eastAsia="Times New Roman"/>
                  <w:sz w:val="18"/>
                  <w:szCs w:val="18"/>
                </w:rPr>
                <w:t>Maturing</w:t>
              </w:r>
            </w:ins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C774735" w14:textId="791297A9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6F3BCC2" w14:textId="75122814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Ripe 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9D25BC" w14:textId="3BE5D665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ABD6D2B" w14:textId="121B7918" w:rsidR="00F273A8" w:rsidRDefault="00F273A8" w:rsidP="00CB71BD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Partly </w:t>
            </w:r>
            <w:del w:id="13" w:author="ices\nunes" w:date="2025-10-08T13:25:00Z">
              <w:r w:rsidDel="00CB71BD">
                <w:rPr>
                  <w:rFonts w:eastAsia="Times New Roman"/>
                  <w:sz w:val="18"/>
                  <w:szCs w:val="18"/>
                </w:rPr>
                <w:delText>spent</w:delText>
              </w:r>
            </w:del>
            <w:ins w:id="14" w:author="ices\nunes" w:date="2025-10-08T13:25:00Z">
              <w:r w:rsidR="00CB71BD">
                <w:rPr>
                  <w:rFonts w:eastAsia="Times New Roman"/>
                  <w:sz w:val="18"/>
                  <w:szCs w:val="18"/>
                </w:rPr>
                <w:t>spawning</w:t>
              </w:r>
            </w:ins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11FC9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D13EAE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Spent/</w:t>
            </w:r>
          </w:p>
          <w:p w14:paraId="40273C5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Recovery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3C41C33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1EA31D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5087461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099E98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65073C56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DEE0DB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WKMSHMAC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08FE31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Horse mackerel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08C8FF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13A2F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5FF71C" w14:textId="0B3408A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  <w:del w:id="15" w:author="ices\nunes" w:date="2025-10-08T13:26:00Z">
              <w:r w:rsidR="00232AE5" w:rsidDel="00CB71BD">
                <w:rPr>
                  <w:rFonts w:eastAsia="Times New Roman"/>
                  <w:b/>
                  <w:sz w:val="18"/>
                  <w:szCs w:val="18"/>
                </w:rPr>
                <w:delText>/Bb</w:delText>
              </w:r>
            </w:del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97C00B" w14:textId="38C7E2CA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16" w:author="ices\nunes" w:date="2025-10-08T13:26:00Z">
              <w:r w:rsidDel="00CB71BD">
                <w:rPr>
                  <w:rFonts w:eastAsia="Times New Roman"/>
                  <w:sz w:val="18"/>
                  <w:szCs w:val="18"/>
                </w:rPr>
                <w:delText>Early ripening</w:delText>
              </w:r>
            </w:del>
            <w:ins w:id="17" w:author="ices\nunes" w:date="2025-10-08T13:26:00Z">
              <w:r w:rsidR="00B80A04">
                <w:rPr>
                  <w:rFonts w:eastAsia="Times New Roman"/>
                  <w:sz w:val="18"/>
                  <w:szCs w:val="18"/>
                </w:rPr>
                <w:t>D</w:t>
              </w:r>
            </w:ins>
            <w:ins w:id="18" w:author="ices\nunes" w:date="2025-10-08T13:53:00Z">
              <w:r w:rsidR="00B80A04">
                <w:rPr>
                  <w:rFonts w:eastAsia="Times New Roman"/>
                  <w:sz w:val="18"/>
                  <w:szCs w:val="18"/>
                </w:rPr>
                <w:t>e</w:t>
              </w:r>
            </w:ins>
            <w:ins w:id="19" w:author="ices\nunes" w:date="2025-10-08T13:26:00Z">
              <w:r w:rsidR="00CB71BD">
                <w:rPr>
                  <w:rFonts w:eastAsia="Times New Roman"/>
                  <w:sz w:val="18"/>
                  <w:szCs w:val="18"/>
                </w:rPr>
                <w:t>veloping</w:t>
              </w:r>
            </w:ins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AF3BCB" w14:textId="6AEA994C" w:rsidR="00F273A8" w:rsidRDefault="00CB71BD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ins w:id="20" w:author="ices\nunes" w:date="2025-10-08T13:26:00Z">
              <w:r>
                <w:rPr>
                  <w:rFonts w:eastAsia="Times New Roman"/>
                  <w:b/>
                  <w:sz w:val="18"/>
                  <w:szCs w:val="18"/>
                </w:rPr>
                <w:t>B</w:t>
              </w:r>
            </w:ins>
            <w:del w:id="21" w:author="ices\nunes" w:date="2025-10-08T13:26:00Z">
              <w:r w:rsidR="00232AE5" w:rsidDel="00CB71BD">
                <w:rPr>
                  <w:rFonts w:eastAsia="Times New Roman"/>
                  <w:b/>
                  <w:sz w:val="18"/>
                  <w:szCs w:val="18"/>
                </w:rPr>
                <w:delText>C</w:delText>
              </w:r>
            </w:del>
            <w:r w:rsidR="00F273A8"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958D66" w14:textId="6CF30422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22" w:author="ices\nunes" w:date="2025-10-08T13:26:00Z">
              <w:r w:rsidDel="00CB71BD">
                <w:rPr>
                  <w:rFonts w:eastAsia="Times New Roman"/>
                  <w:sz w:val="18"/>
                  <w:szCs w:val="18"/>
                </w:rPr>
                <w:delText>Late ripening</w:delText>
              </w:r>
            </w:del>
            <w:ins w:id="23" w:author="ices\nunes" w:date="2025-10-08T13:26:00Z">
              <w:r w:rsidR="00CB71BD">
                <w:rPr>
                  <w:rFonts w:eastAsia="Times New Roman"/>
                  <w:sz w:val="18"/>
                  <w:szCs w:val="18"/>
                </w:rPr>
                <w:t>Maturing</w:t>
              </w:r>
            </w:ins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C5E53CD" w14:textId="277D6F53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9C1BFD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Ripe 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8E9187D" w14:textId="3B4B8712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15D192C" w14:textId="7A468ACF" w:rsidR="00F273A8" w:rsidRDefault="00F273A8" w:rsidP="00CB71BD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Partly </w:t>
            </w:r>
            <w:ins w:id="24" w:author="ices\nunes" w:date="2025-10-08T13:26:00Z">
              <w:r w:rsidR="00CB71BD">
                <w:rPr>
                  <w:rFonts w:eastAsia="Times New Roman"/>
                  <w:sz w:val="18"/>
                  <w:szCs w:val="18"/>
                </w:rPr>
                <w:t>spawning</w:t>
              </w:r>
            </w:ins>
            <w:del w:id="25" w:author="ices\nunes" w:date="2025-10-08T13:26:00Z">
              <w:r w:rsidDel="00CB71BD">
                <w:rPr>
                  <w:rFonts w:eastAsia="Times New Roman"/>
                  <w:sz w:val="18"/>
                  <w:szCs w:val="18"/>
                </w:rPr>
                <w:delText>spent</w:delText>
              </w:r>
            </w:del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9B9BCE" w14:textId="77777777" w:rsidR="00F273A8" w:rsidRDefault="00F273A8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B4FA3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Spent/</w:t>
            </w:r>
          </w:p>
          <w:p w14:paraId="28EEE0C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Recovery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6F32D86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CA4257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103EBF85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246110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3614110C" w14:textId="77777777" w:rsidTr="00CB71BD">
        <w:tblPrEx>
          <w:tblW w:w="15585" w:type="dxa"/>
          <w:tblInd w:w="0" w:type="dxa"/>
          <w:tblLayout w:type="fixed"/>
          <w:tblCellMar>
            <w:left w:w="0" w:type="dxa"/>
            <w:right w:w="0" w:type="dxa"/>
          </w:tblCellMar>
          <w:tblPrExChange w:id="26" w:author="ices\nunes" w:date="2025-10-08T13:27:00Z">
            <w:tblPrEx>
              <w:tblW w:w="15585" w:type="dxa"/>
              <w:tblInd w:w="0" w:type="dxa"/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Height w:val="291"/>
          <w:trPrChange w:id="27" w:author="ices\nunes" w:date="2025-10-08T13:27:00Z">
            <w:trPr>
              <w:trHeight w:val="291"/>
            </w:trPr>
          </w:trPrChange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28" w:author="ices\nunes" w:date="2025-10-08T13:27:00Z">
              <w:tcPr>
                <w:tcW w:w="130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61A29B7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WKSPMAT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29" w:author="ices\nunes" w:date="2025-10-08T13:27:00Z">
              <w:tcPr>
                <w:tcW w:w="992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3631FC9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Sardine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30" w:author="ices\nunes" w:date="2025-10-08T13:27:00Z">
              <w:tcPr>
                <w:tcW w:w="567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36B50693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31" w:author="ices\nunes" w:date="2025-10-08T13:27:00Z">
              <w:tcPr>
                <w:tcW w:w="1239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59CA12B0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32" w:author="ices\nunes" w:date="2025-10-08T13:27:00Z">
              <w:tcPr>
                <w:tcW w:w="366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383BC93F" w14:textId="2C4E2231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  <w:r w:rsidR="00232AE5">
              <w:rPr>
                <w:rFonts w:eastAsia="Times New Roman"/>
                <w:b/>
                <w:sz w:val="18"/>
                <w:szCs w:val="18"/>
              </w:rPr>
              <w:t>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33" w:author="ices\nunes" w:date="2025-10-08T13:27:00Z">
              <w:tcPr>
                <w:tcW w:w="1197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68A4518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34" w:author="ices\nunes" w:date="2025-10-08T13:27:00Z">
              <w:tcPr>
                <w:tcW w:w="426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02D86124" w14:textId="70BC0E3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35" w:author="ices\nunes" w:date="2025-10-08T13:27:00Z">
              <w:tcPr>
                <w:tcW w:w="1145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4213654A" w14:textId="07CBB9C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36" w:author="ices\nunes" w:date="2025-10-08T13:27:00Z">
              <w:r w:rsidDel="00CB71BD">
                <w:rPr>
                  <w:rFonts w:eastAsia="Times New Roman"/>
                  <w:sz w:val="18"/>
                  <w:szCs w:val="18"/>
                </w:rPr>
                <w:delText>Imminent spawning</w:delText>
              </w:r>
            </w:del>
            <w:ins w:id="37" w:author="ices\nunes" w:date="2025-10-08T13:27:00Z">
              <w:r w:rsidR="00CB71BD">
                <w:rPr>
                  <w:rFonts w:eastAsia="Times New Roman"/>
                  <w:sz w:val="18"/>
                  <w:szCs w:val="18"/>
                </w:rPr>
                <w:t>Spawning capable</w:t>
              </w:r>
            </w:ins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38" w:author="ices\nunes" w:date="2025-10-08T13:27:00Z">
              <w:tcPr>
                <w:tcW w:w="589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7D219F19" w14:textId="7B5EA99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39" w:author="ices\nunes" w:date="2025-10-08T13:27:00Z">
              <w:tcPr>
                <w:tcW w:w="957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0DE1836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40" w:author="ices\nunes" w:date="2025-10-08T13:27:00Z">
              <w:tcPr>
                <w:tcW w:w="478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F7B1A67" w14:textId="1D02DDA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del w:id="41" w:author="ices\nunes" w:date="2025-10-08T13:27:00Z">
              <w:r w:rsidDel="00CB71BD">
                <w:rPr>
                  <w:rFonts w:eastAsia="Times New Roman"/>
                  <w:b/>
                  <w:sz w:val="18"/>
                  <w:szCs w:val="18"/>
                </w:rPr>
                <w:delText>C</w:delText>
              </w:r>
              <w:r w:rsidR="00232AE5" w:rsidDel="00CB71BD">
                <w:rPr>
                  <w:rFonts w:eastAsia="Times New Roman"/>
                  <w:b/>
                  <w:sz w:val="18"/>
                  <w:szCs w:val="18"/>
                </w:rPr>
                <w:delText>b</w:delText>
              </w:r>
            </w:del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42" w:author="ices\nunes" w:date="2025-10-08T13:27:00Z">
              <w:tcPr>
                <w:tcW w:w="1039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0B0B14A" w14:textId="1C5BADBE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43" w:author="ices\nunes" w:date="2025-10-08T13:27:00Z">
              <w:r w:rsidDel="00CB71BD">
                <w:rPr>
                  <w:rFonts w:eastAsia="Times New Roman"/>
                  <w:sz w:val="18"/>
                  <w:szCs w:val="18"/>
                </w:rPr>
                <w:delText>Partial post-spawning</w:delText>
              </w:r>
            </w:del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44" w:author="ices\nunes" w:date="2025-10-08T13:27:00Z">
              <w:tcPr>
                <w:tcW w:w="64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258E55DA" w14:textId="77777777" w:rsidR="00F273A8" w:rsidRDefault="00F273A8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45" w:author="ices\nunes" w:date="2025-10-08T13:27:00Z">
              <w:tcPr>
                <w:tcW w:w="1243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60804A3C" w14:textId="651430E5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  <w:ins w:id="46" w:author="ices\nunes" w:date="2025-10-08T13:53:00Z">
              <w:r w:rsidR="00B80A04">
                <w:rPr>
                  <w:rFonts w:eastAsia="Times New Roman"/>
                  <w:sz w:val="18"/>
                  <w:szCs w:val="18"/>
                </w:rPr>
                <w:t>, Regressing</w:t>
              </w:r>
            </w:ins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tcPrChange w:id="47" w:author="ices\nunes" w:date="2025-10-08T13:27:00Z">
              <w:tcPr>
                <w:tcW w:w="742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</w:tcPr>
            </w:tcPrChange>
          </w:tcPr>
          <w:p w14:paraId="34ACC8E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48" w:author="ices\nunes" w:date="2025-10-08T13:27:00Z">
              <w:tcPr>
                <w:tcW w:w="138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3A4D98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tcPrChange w:id="49" w:author="ices\nunes" w:date="2025-10-08T13:27:00Z">
              <w:tcPr>
                <w:tcW w:w="28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</w:tcPr>
            </w:tcPrChange>
          </w:tcPr>
          <w:p w14:paraId="4639068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50" w:author="ices\nunes" w:date="2025-10-08T13:27:00Z">
              <w:tcPr>
                <w:tcW w:w="992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4BD1D2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13B76720" w14:textId="77777777" w:rsidTr="00CB71BD">
        <w:tblPrEx>
          <w:tblW w:w="15585" w:type="dxa"/>
          <w:tblInd w:w="0" w:type="dxa"/>
          <w:tblLayout w:type="fixed"/>
          <w:tblCellMar>
            <w:left w:w="0" w:type="dxa"/>
            <w:right w:w="0" w:type="dxa"/>
          </w:tblCellMar>
          <w:tblPrExChange w:id="51" w:author="ices\nunes" w:date="2025-10-08T13:28:00Z">
            <w:tblPrEx>
              <w:tblW w:w="15585" w:type="dxa"/>
              <w:tblInd w:w="0" w:type="dxa"/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Height w:val="291"/>
          <w:trPrChange w:id="52" w:author="ices\nunes" w:date="2025-10-08T13:28:00Z">
            <w:trPr>
              <w:trHeight w:val="291"/>
            </w:trPr>
          </w:trPrChange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53" w:author="ices\nunes" w:date="2025-10-08T13:28:00Z">
              <w:tcPr>
                <w:tcW w:w="130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3ADED5D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WKSPMAT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54" w:author="ices\nunes" w:date="2025-10-08T13:28:00Z">
              <w:tcPr>
                <w:tcW w:w="992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11BDB8A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Anchovy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55" w:author="ices\nunes" w:date="2025-10-08T13:28:00Z">
              <w:tcPr>
                <w:tcW w:w="567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36628117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commentRangeStart w:id="56"/>
            <w:r>
              <w:rPr>
                <w:rFonts w:eastAsia="Times New Roman"/>
                <w:b/>
                <w:sz w:val="18"/>
                <w:szCs w:val="18"/>
              </w:rPr>
              <w:t>A/Db</w:t>
            </w:r>
            <w:commentRangeEnd w:id="56"/>
            <w:r w:rsidR="00CB71BD">
              <w:rPr>
                <w:rStyle w:val="CommentReference"/>
              </w:rPr>
              <w:commentReference w:id="56"/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57" w:author="ices\nunes" w:date="2025-10-08T13:28:00Z">
              <w:tcPr>
                <w:tcW w:w="1239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7BFF2AB1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58" w:author="ices\nunes" w:date="2025-10-08T13:28:00Z">
              <w:tcPr>
                <w:tcW w:w="366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0715B241" w14:textId="3AB4129F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  <w:r w:rsidR="00232AE5">
              <w:rPr>
                <w:rFonts w:eastAsia="Times New Roman"/>
                <w:b/>
                <w:sz w:val="18"/>
                <w:szCs w:val="18"/>
              </w:rPr>
              <w:t>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59" w:author="ices\nunes" w:date="2025-10-08T13:28:00Z">
              <w:tcPr>
                <w:tcW w:w="1197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6664151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60" w:author="ices\nunes" w:date="2025-10-08T13:28:00Z">
              <w:tcPr>
                <w:tcW w:w="426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288A1D60" w14:textId="7979DE1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61" w:author="ices\nunes" w:date="2025-10-08T13:28:00Z">
              <w:tcPr>
                <w:tcW w:w="1145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5595B5AE" w14:textId="531D0BD4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62" w:author="ices\nunes" w:date="2025-10-08T13:27:00Z">
              <w:r w:rsidDel="00CB71BD">
                <w:rPr>
                  <w:rFonts w:eastAsia="Times New Roman"/>
                  <w:sz w:val="18"/>
                  <w:szCs w:val="18"/>
                </w:rPr>
                <w:delText>Imminent spawning</w:delText>
              </w:r>
            </w:del>
            <w:ins w:id="63" w:author="ices\nunes" w:date="2025-10-08T13:27:00Z">
              <w:r w:rsidR="00CB71BD">
                <w:rPr>
                  <w:rFonts w:eastAsia="Times New Roman"/>
                  <w:sz w:val="18"/>
                  <w:szCs w:val="18"/>
                </w:rPr>
                <w:t>Spawning capable</w:t>
              </w:r>
            </w:ins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64" w:author="ices\nunes" w:date="2025-10-08T13:28:00Z">
              <w:tcPr>
                <w:tcW w:w="589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6B67AAD3" w14:textId="799D224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65" w:author="ices\nunes" w:date="2025-10-08T13:28:00Z">
              <w:tcPr>
                <w:tcW w:w="957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03115FF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66" w:author="ices\nunes" w:date="2025-10-08T13:28:00Z">
              <w:tcPr>
                <w:tcW w:w="478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C9B04DB" w14:textId="40A354E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del w:id="67" w:author="ices\nunes" w:date="2025-10-08T13:28:00Z">
              <w:r w:rsidDel="00CB71BD">
                <w:rPr>
                  <w:rFonts w:eastAsia="Times New Roman"/>
                  <w:b/>
                  <w:sz w:val="18"/>
                  <w:szCs w:val="18"/>
                </w:rPr>
                <w:delText>C</w:delText>
              </w:r>
              <w:r w:rsidR="00232AE5" w:rsidDel="00CB71BD">
                <w:rPr>
                  <w:rFonts w:eastAsia="Times New Roman"/>
                  <w:b/>
                  <w:sz w:val="18"/>
                  <w:szCs w:val="18"/>
                </w:rPr>
                <w:delText>b</w:delText>
              </w:r>
            </w:del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68" w:author="ices\nunes" w:date="2025-10-08T13:28:00Z">
              <w:tcPr>
                <w:tcW w:w="1039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2163101" w14:textId="11FDD3DE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69" w:author="ices\nunes" w:date="2025-10-08T13:28:00Z">
              <w:r w:rsidDel="00CB71BD">
                <w:rPr>
                  <w:rFonts w:eastAsia="Times New Roman"/>
                  <w:sz w:val="18"/>
                  <w:szCs w:val="18"/>
                </w:rPr>
                <w:delText>Partial post-spawning</w:delText>
              </w:r>
            </w:del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70" w:author="ices\nunes" w:date="2025-10-08T13:28:00Z">
              <w:tcPr>
                <w:tcW w:w="64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5862F656" w14:textId="77777777" w:rsidR="00F273A8" w:rsidRDefault="00F273A8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71" w:author="ices\nunes" w:date="2025-10-08T13:28:00Z">
              <w:tcPr>
                <w:tcW w:w="1243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67912E8F" w14:textId="55FE769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  <w:ins w:id="72" w:author="ices\nunes" w:date="2025-10-08T13:53:00Z">
              <w:r w:rsidR="00B80A04">
                <w:rPr>
                  <w:rFonts w:eastAsia="Times New Roman"/>
                  <w:sz w:val="18"/>
                  <w:szCs w:val="18"/>
                </w:rPr>
                <w:t>, Regressing</w:t>
              </w:r>
            </w:ins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tcPrChange w:id="73" w:author="ices\nunes" w:date="2025-10-08T13:28:00Z">
              <w:tcPr>
                <w:tcW w:w="742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</w:tcPr>
            </w:tcPrChange>
          </w:tcPr>
          <w:p w14:paraId="47B424A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74" w:author="ices\nunes" w:date="2025-10-08T13:28:00Z">
              <w:tcPr>
                <w:tcW w:w="138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4EFDCE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tcPrChange w:id="75" w:author="ices\nunes" w:date="2025-10-08T13:28:00Z">
              <w:tcPr>
                <w:tcW w:w="28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</w:tcPr>
            </w:tcPrChange>
          </w:tcPr>
          <w:p w14:paraId="60FB9FB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76" w:author="ices\nunes" w:date="2025-10-08T13:28:00Z">
              <w:tcPr>
                <w:tcW w:w="992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02B99C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78BDB627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FBE57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39E812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Sole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2CCE811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9EFB189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B7ABB0B" w14:textId="1F1F4AFB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6692F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205B2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455D01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1C0167" w14:textId="3715C096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6EB57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E34896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087C88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23A40D" w14:textId="2BB7F8B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659607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DD7661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75440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CC04E3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38853CE4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A7DD76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0CC7AED4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01DC4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F6D194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Plaice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76F0E61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87A6C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163720" w14:textId="12FD4A88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4D92D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7069E7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3F91D3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E25106" w14:textId="57A53B82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34B13D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24515F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F679B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C6C091" w14:textId="4BCCEB4E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D666C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327E1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71B49D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CEC73A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561DB07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08E86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7A558D09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38AA97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94521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Dab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A1EDD21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161679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36917D7" w14:textId="7F438B0C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C484E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B2C283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80F1DE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6FAC438" w14:textId="648CDE7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D464CA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CF7278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B4AB8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E2638EF" w14:textId="0F6BE7F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62F43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E3F3E6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49517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06C6A1C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D39834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6DD37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2A88AC88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F107D3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69FA26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Flounder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52749C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F47106B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4DB5A2" w14:textId="56C3E78E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3DDCB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44A5D8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3F2211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EB3EAC" w14:textId="10ABD931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DD040D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954A21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EDC383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16524E4" w14:textId="39AF371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451E4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A7C017" w14:textId="11E13BF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812FE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1318CE2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39A957F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A0F94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69D5EC4B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84FA1A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lastRenderedPageBreak/>
              <w:t>WKMSHS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F9E2C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Herring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A7ECFD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DF7CD70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6910EDD" w14:textId="05446255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5F4119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F52ED5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B684AF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10EB8E" w14:textId="3F3FF8D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32969F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6D24E1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D09C46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C0A8A5" w14:textId="5B678FA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C1273C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F01E64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8CAA34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60E73A3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21B1B5F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9D7D1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40F9EF10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ED6F7E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7F0252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Sprat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2CE9F7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BC85E97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0E18FD6" w14:textId="19DFAE5F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857DB7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D8A113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C3F17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inactive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12D3F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95BA3D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active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A976E0" w14:textId="3CC14798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  <w:r w:rsidR="00F273A8">
              <w:rPr>
                <w:rFonts w:eastAsia="Times New Roman"/>
                <w:b/>
                <w:sz w:val="18"/>
                <w:szCs w:val="18"/>
              </w:rPr>
              <w:t>?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F424E5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Cessation 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C30BD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EAAC49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Recovering 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45EF8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E034A8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0F50507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Skip spawning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172B396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45CDE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56C6246D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551D4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WKMSTB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F518FF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Turbot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70D397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1628DA7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CE13070" w14:textId="40B48E2B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60BFA5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48F207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1DE292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2DEDEBE" w14:textId="7BA95ED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1403B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9DFD534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B0315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05E2D51" w14:textId="66F2A34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7FD62B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EC06AE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46D2261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Skip spawning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70D0C9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A8BF7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012ADE96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A704E8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WKMSTB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1815E3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Brill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B0867A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C7C6ACB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19EFBF" w14:textId="0970765E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0F51E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8C694E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54BA81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27CD824" w14:textId="38804F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7CD01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147FB9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18BA5A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55EAA51" w14:textId="155C4509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BB8DD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E17BC9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6FAAD56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Skip spawning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07C8D31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E55EB2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5B3F522B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4A9C26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WKMSREGH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F95010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Greenland halibut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5553A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E769C36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753912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F4F86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Mature, functionally immature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FE9B8A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45E55A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Mature 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207F5B5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669C9A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Mature late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36A5F57" w14:textId="461C24B3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2D86B9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Spawning 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3A54C2A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767B0D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FF7E9D1" w14:textId="0781C363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D1DC3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</w:t>
            </w:r>
          </w:p>
          <w:p w14:paraId="51FA8D1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Regenerating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1403740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3875E7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62B4D4FE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740272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WKMSREGH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32A830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Redfish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F122B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DCDC6C1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A4ED91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DEC293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Skip spawning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7F70518" w14:textId="38A5542F" w:rsidR="00F273A8" w:rsidRDefault="00232AE5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8B2DD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Maturing </w:t>
            </w:r>
          </w:p>
        </w:tc>
        <w:tc>
          <w:tcPr>
            <w:tcW w:w="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869FC20" w14:textId="399B51B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232AE5">
              <w:rPr>
                <w:rFonts w:eastAsia="Times New Roman"/>
                <w:b/>
                <w:sz w:val="18"/>
                <w:szCs w:val="18"/>
              </w:rPr>
              <w:t>b</w:t>
            </w:r>
          </w:p>
        </w:tc>
        <w:tc>
          <w:tcPr>
            <w:tcW w:w="9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FA36D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Mature/ Fertilized </w:t>
            </w:r>
          </w:p>
        </w:tc>
        <w:tc>
          <w:tcPr>
            <w:tcW w:w="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E176A97" w14:textId="3D83F3D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361066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Parturition 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C40B985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A1A246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7F3F583" w14:textId="25A6FD5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232AE5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51E77D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</w:t>
            </w:r>
          </w:p>
          <w:p w14:paraId="0CE9018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Regenerating</w:t>
            </w:r>
          </w:p>
        </w:tc>
        <w:tc>
          <w:tcPr>
            <w:tcW w:w="2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61EC39E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E767D6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</w:tbl>
    <w:p w14:paraId="4E5BFD8C" w14:textId="77777777" w:rsidR="00F273A8" w:rsidRDefault="00F273A8" w:rsidP="00F273A8">
      <w:pPr>
        <w:rPr>
          <w:rFonts w:eastAsia="Times New Roman"/>
          <w:b/>
          <w:sz w:val="18"/>
          <w:szCs w:val="18"/>
        </w:rPr>
      </w:pPr>
    </w:p>
    <w:p w14:paraId="3A1AC591" w14:textId="77777777" w:rsidR="00F273A8" w:rsidRDefault="00F273A8" w:rsidP="00F273A8">
      <w:pPr>
        <w:spacing w:before="0" w:after="0"/>
        <w:jc w:val="left"/>
        <w:rPr>
          <w:rFonts w:eastAsia="Times New Roman"/>
          <w:b/>
          <w:lang w:eastAsia="en-GB"/>
        </w:rPr>
      </w:pPr>
      <w:r>
        <w:rPr>
          <w:rFonts w:eastAsia="Times New Roman"/>
          <w:b/>
          <w:lang w:eastAsia="en-GB"/>
        </w:rPr>
        <w:br w:type="page"/>
      </w:r>
    </w:p>
    <w:p w14:paraId="301A201F" w14:textId="63A77519" w:rsidR="00F273A8" w:rsidRDefault="009C42BA" w:rsidP="00F273A8">
      <w:pPr>
        <w:rPr>
          <w:rFonts w:eastAsia="Times New Roman"/>
          <w:b/>
          <w:sz w:val="18"/>
          <w:szCs w:val="18"/>
        </w:rPr>
      </w:pPr>
      <w:r>
        <w:rPr>
          <w:rFonts w:eastAsia="Times New Roman"/>
          <w:b/>
          <w:lang w:eastAsia="en-GB"/>
        </w:rPr>
        <w:lastRenderedPageBreak/>
        <w:t>WGBIOP 202</w:t>
      </w:r>
      <w:r w:rsidR="0073458C">
        <w:rPr>
          <w:rFonts w:eastAsia="Times New Roman"/>
          <w:b/>
          <w:lang w:eastAsia="en-GB"/>
        </w:rPr>
        <w:t>5 u</w:t>
      </w:r>
      <w:r>
        <w:rPr>
          <w:rFonts w:eastAsia="Times New Roman"/>
          <w:b/>
          <w:lang w:eastAsia="en-GB"/>
        </w:rPr>
        <w:t>pdate of the m</w:t>
      </w:r>
      <w:r w:rsidR="00F273A8">
        <w:rPr>
          <w:rFonts w:eastAsia="Times New Roman"/>
          <w:b/>
          <w:lang w:eastAsia="en-GB"/>
        </w:rPr>
        <w:t xml:space="preserve">ale maturity scales of the ICES maturity staging Workshops since 2007 with conversion to the </w:t>
      </w:r>
      <w:r w:rsidR="0073458C">
        <w:rPr>
          <w:rFonts w:eastAsia="Times New Roman"/>
          <w:b/>
          <w:lang w:val="en-US"/>
        </w:rPr>
        <w:t>SMSF (Bold letters)</w:t>
      </w:r>
      <w:r w:rsidR="00F273A8">
        <w:rPr>
          <w:rFonts w:eastAsia="Times New Roman"/>
          <w:b/>
          <w:lang w:val="en-US"/>
        </w:rPr>
        <w:t>.</w:t>
      </w:r>
    </w:p>
    <w:tbl>
      <w:tblPr>
        <w:tblStyle w:val="TableGridLight1"/>
        <w:tblW w:w="15585" w:type="dxa"/>
        <w:tblInd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991"/>
        <w:gridCol w:w="566"/>
        <w:gridCol w:w="1239"/>
        <w:gridCol w:w="366"/>
        <w:gridCol w:w="1197"/>
        <w:gridCol w:w="426"/>
        <w:gridCol w:w="1145"/>
        <w:gridCol w:w="414"/>
        <w:gridCol w:w="1025"/>
        <w:gridCol w:w="567"/>
        <w:gridCol w:w="1134"/>
        <w:gridCol w:w="709"/>
        <w:gridCol w:w="1276"/>
        <w:gridCol w:w="567"/>
        <w:gridCol w:w="1384"/>
        <w:gridCol w:w="317"/>
        <w:gridCol w:w="959"/>
        <w:tblGridChange w:id="77">
          <w:tblGrid>
            <w:gridCol w:w="1303"/>
            <w:gridCol w:w="991"/>
            <w:gridCol w:w="566"/>
            <w:gridCol w:w="1239"/>
            <w:gridCol w:w="366"/>
            <w:gridCol w:w="1197"/>
            <w:gridCol w:w="426"/>
            <w:gridCol w:w="1145"/>
            <w:gridCol w:w="414"/>
            <w:gridCol w:w="1025"/>
            <w:gridCol w:w="567"/>
            <w:gridCol w:w="1134"/>
            <w:gridCol w:w="709"/>
            <w:gridCol w:w="1276"/>
            <w:gridCol w:w="567"/>
            <w:gridCol w:w="1384"/>
            <w:gridCol w:w="317"/>
            <w:gridCol w:w="959"/>
          </w:tblGrid>
        </w:tblGridChange>
      </w:tblGrid>
      <w:tr w:rsidR="00F273A8" w14:paraId="600B58D7" w14:textId="77777777" w:rsidTr="00F273A8">
        <w:trPr>
          <w:trHeight w:val="291"/>
          <w:tblHeader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4F13E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WK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BCAD6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SPECIES</w:t>
            </w:r>
          </w:p>
        </w:tc>
        <w:tc>
          <w:tcPr>
            <w:tcW w:w="13292" w:type="dxa"/>
            <w:gridSpan w:val="1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25488A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Codes</w:t>
            </w:r>
          </w:p>
        </w:tc>
      </w:tr>
      <w:tr w:rsidR="00F273A8" w14:paraId="590F5976" w14:textId="77777777" w:rsidTr="00F273A8">
        <w:trPr>
          <w:trHeight w:val="354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5C18B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WKMAT</w:t>
            </w:r>
          </w:p>
        </w:tc>
        <w:tc>
          <w:tcPr>
            <w:tcW w:w="99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E2CA11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General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12D825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EE3546" w14:textId="77777777" w:rsidR="00F273A8" w:rsidRDefault="00F273A8">
            <w:pPr>
              <w:numPr>
                <w:ilvl w:val="0"/>
                <w:numId w:val="7"/>
              </w:numPr>
              <w:spacing w:before="0" w:after="0"/>
              <w:ind w:left="0"/>
              <w:contextualSpacing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Virgin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27E86F7" w14:textId="01D8AA98" w:rsidR="00F273A8" w:rsidRDefault="009C42BA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B0C5E9D" w14:textId="77777777" w:rsidR="00F273A8" w:rsidRDefault="00F273A8">
            <w:pPr>
              <w:spacing w:before="0" w:after="0"/>
              <w:contextualSpacing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4967F4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C9ED51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628417" w14:textId="383C46E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27235E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28BC18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68D331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1EEA0C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A9B93F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Spent/</w:t>
            </w:r>
          </w:p>
          <w:p w14:paraId="6D884D4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Recovery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08D7B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B4828F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Omitted spawning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A58B9B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8D972A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210C599B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E7EEF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Standardized</w:t>
            </w:r>
          </w:p>
        </w:tc>
        <w:tc>
          <w:tcPr>
            <w:tcW w:w="992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C65CAF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  <w:lang w:val="lt-LT"/>
              </w:rPr>
            </w:pP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CDE63D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AA906C5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ind w:left="0"/>
              <w:contextualSpacing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175A157" w14:textId="623FEED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  <w:r w:rsidR="009C42BA">
              <w:rPr>
                <w:rFonts w:eastAsia="Times New Roman"/>
                <w:b/>
                <w:sz w:val="18"/>
                <w:szCs w:val="18"/>
              </w:rPr>
              <w:t>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BB3E0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248627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DF5949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capable</w:t>
            </w: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5160C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9F9DA6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Actively Spawning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13C78C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7F288E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7B674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36DD3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Regressing/ Regenerating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6D0BA6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08BE93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27DEC9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3EA5D5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4935F03E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1D6583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70305B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Cod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FEAE6B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762B85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2704F54" w14:textId="2B72AB6C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9A0245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F9E8A0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022DEE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CE1704" w14:textId="3F55198A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55B8C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09EEA0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B852E2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F47F0DE" w14:textId="3EC192C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5F0740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Spent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4A0024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84B13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29061C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803E95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91C2EA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36CEB050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54E49E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74D79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Whiting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87E8A3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988AD0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B62D1F6" w14:textId="329C978F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91DC43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5FCBFDB" w14:textId="77777777" w:rsidR="00F273A8" w:rsidRDefault="00F273A8">
            <w:pPr>
              <w:numPr>
                <w:ilvl w:val="0"/>
                <w:numId w:val="8"/>
              </w:num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C58FA8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C907300" w14:textId="5520FEB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988C0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3400DB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B5B931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3263F6E" w14:textId="2328DFB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5C3EA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6DC180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93C24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4391EF6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09AC7D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CF1797E" w14:textId="77777777" w:rsidR="00F273A8" w:rsidRDefault="00F273A8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0BEF97A5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24EC93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8A799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Haddock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26715DB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7BE4C67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A85B6BA" w14:textId="258A319B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BFD6F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8A6699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32DB7F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F79770" w14:textId="3F07DF4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4795E3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F1FEBC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6A4E09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E48327B" w14:textId="721B603F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C572A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CD101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EF39D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088BC8A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9C66D5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21E8E0" w14:textId="77777777" w:rsidR="00F273A8" w:rsidRDefault="00F273A8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38B0EC9E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99464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WKMSCWHS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28A64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Saithe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280690E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34B3359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6FDC170" w14:textId="127D975A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F273A8"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FF2B2F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CC7857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D571B6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1C28EEA" w14:textId="1DE9E8D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FF17AB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DFD211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2EC013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2F79737" w14:textId="1F4838E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F70D29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64C2B9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Db/E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33060C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51FD529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E56295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A7D018A" w14:textId="77777777" w:rsidR="00F273A8" w:rsidRDefault="00F273A8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1218CD14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67228E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995A3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Hake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A27313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C981C7E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289DDD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E11948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Developing/ 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37B8A5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577AF4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B8D32E8" w14:textId="679A5C6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2E6B383" w14:textId="17EB832F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  <w:ins w:id="78" w:author="ices\nunes" w:date="2025-10-08T13:51:00Z">
              <w:r w:rsidR="00B80A04">
                <w:rPr>
                  <w:rFonts w:eastAsia="Times New Roman"/>
                  <w:sz w:val="18"/>
                  <w:szCs w:val="18"/>
                </w:rPr>
                <w:t>/Partial spawning</w:t>
              </w:r>
            </w:ins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781A27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343D04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B9A3471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5DACE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Post-spawning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6321E7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BC658C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349671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204ED8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464E2ED1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C802FD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commentRangeStart w:id="79"/>
            <w:r>
              <w:rPr>
                <w:rFonts w:eastAsia="Times New Roman"/>
                <w:sz w:val="18"/>
                <w:szCs w:val="18"/>
              </w:rPr>
              <w:t>WKMSHM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B9199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Monk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17635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4ABDE6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E63EA5C" w14:textId="552CD7F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Ba/</w:t>
            </w:r>
            <w:r w:rsidR="009C42BA">
              <w:rPr>
                <w:rFonts w:eastAsia="Times New Roman"/>
                <w:b/>
                <w:sz w:val="18"/>
                <w:szCs w:val="18"/>
              </w:rPr>
              <w:t>Bb/</w:t>
            </w:r>
            <w:r>
              <w:rPr>
                <w:rFonts w:eastAsia="Times New Roman"/>
                <w:b/>
                <w:sz w:val="18"/>
                <w:szCs w:val="18"/>
              </w:rPr>
              <w:t>Db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22A20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Developing/ Resting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DAF3293" w14:textId="1C3620FB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533FC2F" w14:textId="637AD5C4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Pre-Spawning</w:t>
            </w: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5E5531" w14:textId="3464EAD4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F7028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Spawning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E28EB0E" w14:textId="557468E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2CE5525" w14:textId="3B34036E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A55D35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2F5A25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Post-spawning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46155E4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52902D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commentRangeEnd w:id="79"/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15DD07D" w14:textId="77777777" w:rsidR="00F273A8" w:rsidRDefault="00984726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Style w:val="CommentReference"/>
              </w:rPr>
              <w:commentReference w:id="79"/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714069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20D2A7D7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066DED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WKMSHMAC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57FD2E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Mackerel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3CB620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7C8C85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127AC5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A0AB61B" w14:textId="48158920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80" w:author="ices\nunes" w:date="2025-10-08T13:35:00Z">
              <w:r w:rsidDel="00150453">
                <w:rPr>
                  <w:rFonts w:eastAsia="Times New Roman"/>
                  <w:sz w:val="18"/>
                  <w:szCs w:val="18"/>
                </w:rPr>
                <w:delText>Early ripening</w:delText>
              </w:r>
            </w:del>
            <w:ins w:id="81" w:author="ices\nunes" w:date="2025-10-08T13:35:00Z">
              <w:r w:rsidR="00150453">
                <w:rPr>
                  <w:rFonts w:eastAsia="Times New Roman"/>
                  <w:sz w:val="18"/>
                  <w:szCs w:val="18"/>
                </w:rPr>
                <w:t>Devel</w:t>
              </w:r>
            </w:ins>
            <w:ins w:id="82" w:author="ices\nunes" w:date="2025-10-08T13:36:00Z">
              <w:r w:rsidR="00150453">
                <w:rPr>
                  <w:rFonts w:eastAsia="Times New Roman"/>
                  <w:sz w:val="18"/>
                  <w:szCs w:val="18"/>
                </w:rPr>
                <w:t>oping</w:t>
              </w:r>
            </w:ins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7F90E5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A8D67C" w14:textId="715784FA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83" w:author="ices\nunes" w:date="2025-10-08T13:36:00Z">
              <w:r w:rsidDel="00150453">
                <w:rPr>
                  <w:rFonts w:eastAsia="Times New Roman"/>
                  <w:sz w:val="18"/>
                  <w:szCs w:val="18"/>
                </w:rPr>
                <w:delText>Late ripening</w:delText>
              </w:r>
            </w:del>
            <w:ins w:id="84" w:author="ices\nunes" w:date="2025-10-08T13:36:00Z">
              <w:r w:rsidR="00150453">
                <w:rPr>
                  <w:rFonts w:eastAsia="Times New Roman"/>
                  <w:sz w:val="18"/>
                  <w:szCs w:val="18"/>
                </w:rPr>
                <w:t>Maturing</w:t>
              </w:r>
            </w:ins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0391E93" w14:textId="44025B82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A56CAD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Ripe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EB060F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F859D4E" w14:textId="633CAB34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85" w:author="ices\nunes" w:date="2025-10-08T13:37:00Z">
              <w:r w:rsidDel="00150453">
                <w:rPr>
                  <w:rFonts w:eastAsia="Times New Roman"/>
                  <w:sz w:val="18"/>
                  <w:szCs w:val="18"/>
                </w:rPr>
                <w:delText>Part</w:delText>
              </w:r>
            </w:del>
            <w:del w:id="86" w:author="ices\nunes" w:date="2025-10-08T13:36:00Z">
              <w:r w:rsidDel="00150453">
                <w:rPr>
                  <w:rFonts w:eastAsia="Times New Roman"/>
                  <w:sz w:val="18"/>
                  <w:szCs w:val="18"/>
                </w:rPr>
                <w:delText>ly spent</w:delText>
              </w:r>
            </w:del>
            <w:ins w:id="87" w:author="ices\nunes" w:date="2025-10-08T13:37:00Z">
              <w:r w:rsidR="00150453">
                <w:rPr>
                  <w:rFonts w:eastAsia="Times New Roman"/>
                  <w:sz w:val="18"/>
                  <w:szCs w:val="18"/>
                </w:rPr>
                <w:t>Spawning</w:t>
              </w:r>
            </w:ins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3F0998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3F4C0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Spent/</w:t>
            </w:r>
          </w:p>
          <w:p w14:paraId="47547CF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Recovery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F4BC4A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8C45D8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04632C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17EC5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3DD4B52B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7D9B9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WKMSHMAC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9C73B2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Horse mackerel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B347F8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80D921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BAA8F1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Ba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93F4BAE" w14:textId="7F4C4BAC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88" w:author="ices\nunes" w:date="2025-10-08T13:37:00Z">
              <w:r w:rsidDel="00150453">
                <w:rPr>
                  <w:rFonts w:eastAsia="Times New Roman"/>
                  <w:sz w:val="18"/>
                  <w:szCs w:val="18"/>
                </w:rPr>
                <w:delText>Early ripening</w:delText>
              </w:r>
            </w:del>
            <w:ins w:id="89" w:author="ices\nunes" w:date="2025-10-08T13:37:00Z">
              <w:r w:rsidR="00150453">
                <w:rPr>
                  <w:rFonts w:eastAsia="Times New Roman"/>
                  <w:sz w:val="18"/>
                  <w:szCs w:val="18"/>
                </w:rPr>
                <w:t>D</w:t>
              </w:r>
            </w:ins>
            <w:ins w:id="90" w:author="ices\nunes" w:date="2025-10-08T13:43:00Z">
              <w:r w:rsidR="00150453">
                <w:rPr>
                  <w:rFonts w:eastAsia="Times New Roman"/>
                  <w:sz w:val="18"/>
                  <w:szCs w:val="18"/>
                </w:rPr>
                <w:t>e</w:t>
              </w:r>
            </w:ins>
            <w:ins w:id="91" w:author="ices\nunes" w:date="2025-10-08T13:37:00Z">
              <w:r w:rsidR="00150453">
                <w:rPr>
                  <w:rFonts w:eastAsia="Times New Roman"/>
                  <w:sz w:val="18"/>
                  <w:szCs w:val="18"/>
                </w:rPr>
                <w:t>veloping</w:t>
              </w:r>
            </w:ins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C47173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52A459" w14:textId="5DB8299F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92" w:author="ices\nunes" w:date="2025-10-08T13:37:00Z">
              <w:r w:rsidDel="00150453">
                <w:rPr>
                  <w:rFonts w:eastAsia="Times New Roman"/>
                  <w:sz w:val="18"/>
                  <w:szCs w:val="18"/>
                </w:rPr>
                <w:delText>Late ripening</w:delText>
              </w:r>
            </w:del>
            <w:ins w:id="93" w:author="ices\nunes" w:date="2025-10-08T13:37:00Z">
              <w:r w:rsidR="00150453">
                <w:rPr>
                  <w:rFonts w:eastAsia="Times New Roman"/>
                  <w:sz w:val="18"/>
                  <w:szCs w:val="18"/>
                </w:rPr>
                <w:t>Maturing</w:t>
              </w:r>
            </w:ins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377BE7A" w14:textId="6A49C00F" w:rsidR="00F273A8" w:rsidRDefault="009C42BA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D3277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Ripe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69E9FB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62A10D" w14:textId="1B3C3118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94" w:author="ices\nunes" w:date="2025-10-08T13:37:00Z">
              <w:r w:rsidDel="00150453">
                <w:rPr>
                  <w:rFonts w:eastAsia="Times New Roman"/>
                  <w:sz w:val="18"/>
                  <w:szCs w:val="18"/>
                </w:rPr>
                <w:delText>Partly spent</w:delText>
              </w:r>
            </w:del>
            <w:ins w:id="95" w:author="ices\nunes" w:date="2025-10-08T13:37:00Z">
              <w:r w:rsidR="00150453">
                <w:rPr>
                  <w:rFonts w:eastAsia="Times New Roman"/>
                  <w:sz w:val="18"/>
                  <w:szCs w:val="18"/>
                </w:rPr>
                <w:t>Partia</w:t>
              </w:r>
            </w:ins>
            <w:ins w:id="96" w:author="ices\nunes" w:date="2025-10-08T13:38:00Z">
              <w:r w:rsidR="00150453">
                <w:rPr>
                  <w:rFonts w:eastAsia="Times New Roman"/>
                  <w:sz w:val="18"/>
                  <w:szCs w:val="18"/>
                </w:rPr>
                <w:t>l spawning</w:t>
              </w:r>
            </w:ins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8C93A94" w14:textId="77777777" w:rsidR="00F273A8" w:rsidRDefault="00F273A8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D904D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Spent/</w:t>
            </w:r>
          </w:p>
          <w:p w14:paraId="729BE4C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Recovery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1A582E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59CEB6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FFFD3C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46CD28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6BEE728D" w14:textId="77777777" w:rsidTr="00150453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4371AB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WKSPMAT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10803F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Sardine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8D0AB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E23081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C6BAD04" w14:textId="18E403A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9D9385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D540D51" w14:textId="2C233AE1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del w:id="97" w:author="ices\nunes" w:date="2025-10-08T13:38:00Z">
              <w:r w:rsidDel="00150453">
                <w:rPr>
                  <w:rFonts w:eastAsia="Times New Roman"/>
                  <w:b/>
                  <w:sz w:val="18"/>
                  <w:szCs w:val="18"/>
                </w:rPr>
                <w:delText>C</w:delText>
              </w:r>
            </w:del>
            <w:del w:id="98" w:author="ices\nunes" w:date="2025-10-08T13:41:00Z">
              <w:r w:rsidR="009C42BA" w:rsidDel="00150453">
                <w:rPr>
                  <w:rFonts w:eastAsia="Times New Roman"/>
                  <w:b/>
                  <w:sz w:val="18"/>
                  <w:szCs w:val="18"/>
                </w:rPr>
                <w:delText>b</w:delText>
              </w:r>
            </w:del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C8FCBD8" w14:textId="736C8968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99" w:author="ices\nunes" w:date="2025-10-08T13:38:00Z">
              <w:r w:rsidDel="00150453">
                <w:rPr>
                  <w:rFonts w:eastAsia="Times New Roman"/>
                  <w:sz w:val="18"/>
                  <w:szCs w:val="18"/>
                </w:rPr>
                <w:delText>Imminent spawning</w:delText>
              </w:r>
            </w:del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38BFB22" w14:textId="3169558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2DFCC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B472554" w14:textId="0B77E0C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6FC27D" w14:textId="431D0439" w:rsidR="00F273A8" w:rsidRDefault="00150453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ins w:id="100" w:author="ices\nunes" w:date="2025-10-08T13:42:00Z">
              <w:r>
                <w:rPr>
                  <w:rFonts w:eastAsia="Times New Roman"/>
                  <w:sz w:val="18"/>
                  <w:szCs w:val="18"/>
                </w:rPr>
                <w:t>Maturing/</w:t>
              </w:r>
            </w:ins>
            <w:r w:rsidR="00F273A8">
              <w:rPr>
                <w:rFonts w:eastAsia="Times New Roman"/>
                <w:sz w:val="18"/>
                <w:szCs w:val="18"/>
              </w:rPr>
              <w:t>Partial post-spawning</w:t>
            </w: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84E703" w14:textId="77777777" w:rsidR="00F273A8" w:rsidRDefault="00F273A8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29F415F" w14:textId="4688440D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  <w:ins w:id="101" w:author="ices\nunes" w:date="2025-10-08T13:53:00Z">
              <w:r w:rsidR="00B80A04">
                <w:rPr>
                  <w:rFonts w:eastAsia="Times New Roman"/>
                  <w:sz w:val="18"/>
                  <w:szCs w:val="18"/>
                </w:rPr>
                <w:t>, Regressing</w:t>
              </w:r>
            </w:ins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29BA6D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85C4AF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7B4BCC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BBBBA7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1BD7507F" w14:textId="77777777" w:rsidTr="00150453">
        <w:tblPrEx>
          <w:tblW w:w="15585" w:type="dxa"/>
          <w:tblInd w:w="0" w:type="dxa"/>
          <w:tblLayout w:type="fixed"/>
          <w:tblCellMar>
            <w:left w:w="0" w:type="dxa"/>
            <w:right w:w="0" w:type="dxa"/>
          </w:tblCellMar>
          <w:tblPrExChange w:id="102" w:author="ices\nunes" w:date="2025-10-08T13:41:00Z">
            <w:tblPrEx>
              <w:tblW w:w="15585" w:type="dxa"/>
              <w:tblInd w:w="0" w:type="dxa"/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Height w:val="291"/>
          <w:trPrChange w:id="103" w:author="ices\nunes" w:date="2025-10-08T13:41:00Z">
            <w:trPr>
              <w:trHeight w:val="291"/>
            </w:trPr>
          </w:trPrChange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04" w:author="ices\nunes" w:date="2025-10-08T13:41:00Z">
              <w:tcPr>
                <w:tcW w:w="130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35AD71F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WKSPMAT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05" w:author="ices\nunes" w:date="2025-10-08T13:41:00Z">
              <w:tcPr>
                <w:tcW w:w="992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59F9525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Anchovy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06" w:author="ices\nunes" w:date="2025-10-08T13:41:00Z">
              <w:tcPr>
                <w:tcW w:w="567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4CD7BB80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07" w:author="ices\nunes" w:date="2025-10-08T13:41:00Z">
              <w:tcPr>
                <w:tcW w:w="1239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0B4101AF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Immature/        Resting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08" w:author="ices\nunes" w:date="2025-10-08T13:41:00Z">
              <w:tcPr>
                <w:tcW w:w="366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57EA446E" w14:textId="627653BE" w:rsidR="00F273A8" w:rsidRDefault="00F273A8" w:rsidP="00150453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09" w:author="ices\nunes" w:date="2025-10-08T13:41:00Z">
              <w:tcPr>
                <w:tcW w:w="1197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5150101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Developing 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110" w:author="ices\nunes" w:date="2025-10-08T13:41:00Z">
              <w:tcPr>
                <w:tcW w:w="426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7864449" w14:textId="7C0C001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del w:id="111" w:author="ices\nunes" w:date="2025-10-08T13:38:00Z">
              <w:r w:rsidDel="00150453">
                <w:rPr>
                  <w:rFonts w:eastAsia="Times New Roman"/>
                  <w:b/>
                  <w:sz w:val="18"/>
                  <w:szCs w:val="18"/>
                </w:rPr>
                <w:delText>C</w:delText>
              </w:r>
            </w:del>
            <w:del w:id="112" w:author="ices\nunes" w:date="2025-10-08T13:41:00Z">
              <w:r w:rsidR="009C42BA" w:rsidDel="00150453">
                <w:rPr>
                  <w:rFonts w:eastAsia="Times New Roman"/>
                  <w:b/>
                  <w:sz w:val="18"/>
                  <w:szCs w:val="18"/>
                </w:rPr>
                <w:delText>b</w:delText>
              </w:r>
            </w:del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113" w:author="ices\nunes" w:date="2025-10-08T13:41:00Z">
              <w:tcPr>
                <w:tcW w:w="1145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4F656A6" w14:textId="3CFF45ED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del w:id="114" w:author="ices\nunes" w:date="2025-10-08T13:38:00Z">
              <w:r w:rsidDel="00150453">
                <w:rPr>
                  <w:rFonts w:eastAsia="Times New Roman"/>
                  <w:sz w:val="18"/>
                  <w:szCs w:val="18"/>
                </w:rPr>
                <w:delText>Imminent spawning</w:delText>
              </w:r>
            </w:del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15" w:author="ices\nunes" w:date="2025-10-08T13:41:00Z">
              <w:tcPr>
                <w:tcW w:w="41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3966E5A3" w14:textId="6E239E83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16" w:author="ices\nunes" w:date="2025-10-08T13:41:00Z">
              <w:tcPr>
                <w:tcW w:w="1025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3B84750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17" w:author="ices\nunes" w:date="2025-10-08T13:41:00Z">
              <w:tcPr>
                <w:tcW w:w="567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638B87EE" w14:textId="7B55C861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18" w:author="ices\nunes" w:date="2025-10-08T13:41:00Z">
              <w:tcPr>
                <w:tcW w:w="113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7AEA9A3C" w14:textId="27B698F3" w:rsidR="00F273A8" w:rsidRDefault="00150453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ins w:id="119" w:author="ices\nunes" w:date="2025-10-08T13:42:00Z">
              <w:r>
                <w:rPr>
                  <w:rFonts w:eastAsia="Times New Roman"/>
                  <w:sz w:val="18"/>
                  <w:szCs w:val="18"/>
                </w:rPr>
                <w:t>Maturing/</w:t>
              </w:r>
            </w:ins>
            <w:r w:rsidR="00F273A8">
              <w:rPr>
                <w:rFonts w:eastAsia="Times New Roman"/>
                <w:sz w:val="18"/>
                <w:szCs w:val="18"/>
              </w:rPr>
              <w:t>Partial post-spawning</w:t>
            </w: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20" w:author="ices\nunes" w:date="2025-10-08T13:41:00Z">
              <w:tcPr>
                <w:tcW w:w="709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152BFBC4" w14:textId="77777777" w:rsidR="00F273A8" w:rsidRDefault="00F273A8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  <w:tcPrChange w:id="121" w:author="ices\nunes" w:date="2025-10-08T13:41:00Z">
              <w:tcPr>
                <w:tcW w:w="1276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  <w:hideMark/>
              </w:tcPr>
            </w:tcPrChange>
          </w:tcPr>
          <w:p w14:paraId="53664D5E" w14:textId="2167F36E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  <w:ins w:id="122" w:author="ices\nunes" w:date="2025-10-08T13:53:00Z">
              <w:r w:rsidR="00B80A04">
                <w:rPr>
                  <w:rFonts w:eastAsia="Times New Roman"/>
                  <w:sz w:val="18"/>
                  <w:szCs w:val="18"/>
                </w:rPr>
                <w:t>, Regressing</w:t>
              </w:r>
            </w:ins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123" w:author="ices\nunes" w:date="2025-10-08T13:41:00Z">
              <w:tcPr>
                <w:tcW w:w="567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6B2EDB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124" w:author="ices\nunes" w:date="2025-10-08T13:41:00Z">
              <w:tcPr>
                <w:tcW w:w="1384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9561B6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125" w:author="ices\nunes" w:date="2025-10-08T13:41:00Z">
              <w:tcPr>
                <w:tcW w:w="317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76753A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tcPrChange w:id="126" w:author="ices\nunes" w:date="2025-10-08T13:41:00Z">
              <w:tcPr>
                <w:tcW w:w="959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tcMar>
                  <w:top w:w="0" w:type="dxa"/>
                  <w:left w:w="28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2002D5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63519FCE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37EA5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225A2A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Sole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8DEEB50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AF650CD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86A229" w14:textId="4889F2D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607E8F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88239E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6F446C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44B5345" w14:textId="76A7C0BB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C6734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4061C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0F2D42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EC08D23" w14:textId="1C99AB5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BF37CC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7071BA2" w14:textId="4E4DECC2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b</w:t>
            </w:r>
            <w:r>
              <w:rPr>
                <w:rFonts w:eastAsia="Times New Roman"/>
                <w:b/>
                <w:sz w:val="18"/>
                <w:szCs w:val="18"/>
              </w:rPr>
              <w:t>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6BC165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58B2685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F58BB4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16449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7C6706E5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D6C8AF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81BD32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Plaice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E7FC26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651B758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7F38136" w14:textId="1033B28C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3B0D11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151CBA7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9FE81E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3CAA2FC" w14:textId="4CFF3152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FDB612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E2A290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275871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1CBDC50" w14:textId="57E06B7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CFBEE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0DC9073" w14:textId="1E80C05F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b</w:t>
            </w:r>
            <w:r>
              <w:rPr>
                <w:rFonts w:eastAsia="Times New Roman"/>
                <w:b/>
                <w:sz w:val="18"/>
                <w:szCs w:val="18"/>
              </w:rPr>
              <w:t>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89E330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5818E75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E70D33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646AE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32076350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80889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05A79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Dab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8FBC47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DACFD4B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07E0DF2" w14:textId="7440295A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EE9E5B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E1F61EC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4FC618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136DDEC" w14:textId="0788550D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0EC8B1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D9FC70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5A3CFD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869DCE7" w14:textId="578872F9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4C435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8BF3325" w14:textId="4C60B39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b</w:t>
            </w:r>
            <w:r>
              <w:rPr>
                <w:rFonts w:eastAsia="Times New Roman"/>
                <w:b/>
                <w:sz w:val="18"/>
                <w:szCs w:val="18"/>
              </w:rPr>
              <w:t>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A19FF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26D169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E08874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83B9D1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70917850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079BE9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WKMSSPDF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9282F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Flounder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B7608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9FFCFBF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5D1BA02" w14:textId="7DCFA9A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9D9E6F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77DB473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C804DC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134DFB9" w14:textId="22C08BE9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477B5F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F8CA4F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1A06DB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27B05B1" w14:textId="3F582D6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96044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A2E3137" w14:textId="34D6486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9C42BA">
              <w:rPr>
                <w:rFonts w:eastAsia="Times New Roman"/>
                <w:b/>
                <w:sz w:val="18"/>
                <w:szCs w:val="18"/>
              </w:rPr>
              <w:t>b</w:t>
            </w:r>
            <w:r>
              <w:rPr>
                <w:rFonts w:eastAsia="Times New Roman"/>
                <w:b/>
                <w:sz w:val="18"/>
                <w:szCs w:val="18"/>
              </w:rPr>
              <w:t>/E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922F1A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0C9CA7D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Skip spawning 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DFFB0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BAF566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7BFED980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7C1944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lastRenderedPageBreak/>
              <w:t>WKMSHS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862C53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Herring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034526E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4B0739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360F791" w14:textId="5F8062CE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06401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CD52744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8503A0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8CF5F69" w14:textId="532F47C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68C079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50C6B39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87A401A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4F9E97B" w14:textId="34D2A9C0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27EEAD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A038402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3EC150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2EF47E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0A6D9D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</w:tr>
      <w:tr w:rsidR="00F273A8" w14:paraId="5904C796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EAF4A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WKMSHS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2B81C3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Sprat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1EF500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A9A904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9C5B1C7" w14:textId="190986AE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042096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6F22F5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Cb</w:t>
            </w: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29D04D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inactive</w:t>
            </w: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CCFA56B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Ca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509B05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 active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FBEFBD5" w14:textId="34696722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CCFE86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Cessation </w:t>
            </w: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F12AE73" w14:textId="4C4B428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ABB4A1E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Recovering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E1740A9" w14:textId="464D5B41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52709E">
              <w:rPr>
                <w:rFonts w:eastAsia="Times New Roman"/>
                <w:b/>
                <w:sz w:val="18"/>
                <w:szCs w:val="18"/>
              </w:rPr>
              <w:t>b/</w:t>
            </w: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D184C1D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Resting/</w:t>
            </w:r>
          </w:p>
          <w:p w14:paraId="382CE1A2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Skip spawning</w:t>
            </w: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CD8C95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3AFC427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1F0B8E6B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769A0E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WKMSTB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4EAED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Turbot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796175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4095485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4FC40D7" w14:textId="71FE9F5E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C505FB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2756ACA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D8EA9C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5138AB7" w14:textId="1E3F335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BD3F08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C280AB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7301581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AB5B57A" w14:textId="17DB3B8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7FFEB5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FF3BF78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75054325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65EDD9A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0C3B53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617840AC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9636289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WKMSTB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4C7D61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Brill 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16C422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A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1320B23" w14:textId="77777777" w:rsidR="00F273A8" w:rsidRDefault="00F273A8">
            <w:pPr>
              <w:spacing w:before="0" w:after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Immature</w:t>
            </w:r>
          </w:p>
        </w:tc>
        <w:tc>
          <w:tcPr>
            <w:tcW w:w="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7E21010" w14:textId="5D185E15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B</w:t>
            </w:r>
            <w:r w:rsidR="007F7E94">
              <w:rPr>
                <w:rFonts w:eastAsia="Times New Roman"/>
                <w:b/>
                <w:sz w:val="18"/>
                <w:szCs w:val="18"/>
              </w:rPr>
              <w:t>a/Bb</w:t>
            </w:r>
          </w:p>
        </w:tc>
        <w:tc>
          <w:tcPr>
            <w:tcW w:w="11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68F0130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Maturing</w:t>
            </w:r>
          </w:p>
        </w:tc>
        <w:tc>
          <w:tcPr>
            <w:tcW w:w="4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72D844C" w14:textId="77777777" w:rsidR="00F273A8" w:rsidRDefault="00F273A8">
            <w:pPr>
              <w:spacing w:before="0" w:after="0"/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8394D2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9526A9A" w14:textId="7D8FC518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C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a/Cb</w:t>
            </w:r>
          </w:p>
        </w:tc>
        <w:tc>
          <w:tcPr>
            <w:tcW w:w="10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9D052B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Spawning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801F5DF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E42391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D95E3D9" w14:textId="50E1548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D</w:t>
            </w:r>
            <w:r w:rsidR="0052709E">
              <w:rPr>
                <w:rFonts w:eastAsia="Times New Roman"/>
                <w:b/>
                <w:sz w:val="18"/>
                <w:szCs w:val="18"/>
              </w:rPr>
              <w:t>a/Db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7A53059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Spent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E0BA67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E</w:t>
            </w:r>
          </w:p>
        </w:tc>
        <w:tc>
          <w:tcPr>
            <w:tcW w:w="13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7FFDE6E3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A8F937E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F</w:t>
            </w:r>
          </w:p>
        </w:tc>
        <w:tc>
          <w:tcPr>
            <w:tcW w:w="9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011A1A86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Abnormal</w:t>
            </w:r>
          </w:p>
        </w:tc>
      </w:tr>
      <w:tr w:rsidR="00F273A8" w14:paraId="54A05BBA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5D55F6F4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WKMSREGH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5EFC63B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Greenland halibut</w:t>
            </w:r>
          </w:p>
        </w:tc>
        <w:tc>
          <w:tcPr>
            <w:tcW w:w="13292" w:type="dxa"/>
            <w:gridSpan w:val="1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1A94AC3D" w14:textId="77777777" w:rsidR="00F273A8" w:rsidRDefault="00F273A8">
            <w:pPr>
              <w:spacing w:before="0" w:after="0"/>
              <w:contextualSpacing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defined</w:t>
            </w:r>
          </w:p>
        </w:tc>
      </w:tr>
      <w:tr w:rsidR="00F273A8" w14:paraId="129A07A0" w14:textId="77777777" w:rsidTr="00F273A8">
        <w:trPr>
          <w:trHeight w:val="291"/>
        </w:trPr>
        <w:tc>
          <w:tcPr>
            <w:tcW w:w="13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26EBD7E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WKMSREGH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40C73B0C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Redfish</w:t>
            </w:r>
          </w:p>
        </w:tc>
        <w:tc>
          <w:tcPr>
            <w:tcW w:w="13292" w:type="dxa"/>
            <w:gridSpan w:val="1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14:paraId="36310BAF" w14:textId="77777777" w:rsidR="00F273A8" w:rsidRDefault="00F273A8">
            <w:pPr>
              <w:spacing w:before="0" w:after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Not defined</w:t>
            </w:r>
          </w:p>
        </w:tc>
      </w:tr>
    </w:tbl>
    <w:p w14:paraId="3A2350CE" w14:textId="77777777" w:rsidR="00F273A8" w:rsidRDefault="00F273A8" w:rsidP="00F273A8">
      <w:pPr>
        <w:rPr>
          <w:rFonts w:eastAsia="Times New Roman"/>
          <w:b/>
        </w:rPr>
      </w:pPr>
      <w:r>
        <w:rPr>
          <w:rFonts w:eastAsia="Times New Roman"/>
          <w:b/>
        </w:rPr>
        <w:t xml:space="preserve"> </w:t>
      </w:r>
    </w:p>
    <w:p w14:paraId="77DFB3D8" w14:textId="77777777" w:rsidR="00F273A8" w:rsidRDefault="00F273A8" w:rsidP="00F273A8">
      <w:pPr>
        <w:rPr>
          <w:rFonts w:eastAsia="Times New Roman"/>
          <w:b/>
        </w:rPr>
      </w:pPr>
    </w:p>
    <w:p w14:paraId="5C034A78" w14:textId="77777777" w:rsidR="00F273A8" w:rsidRDefault="00F273A8" w:rsidP="00F273A8">
      <w:pPr>
        <w:spacing w:before="0" w:after="0"/>
        <w:jc w:val="left"/>
      </w:pPr>
    </w:p>
    <w:p w14:paraId="054CD81B" w14:textId="77777777" w:rsidR="00F273A8" w:rsidRDefault="00F273A8" w:rsidP="00F273A8">
      <w:pPr>
        <w:spacing w:before="0" w:after="0"/>
        <w:jc w:val="left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14:paraId="700B369B" w14:textId="583E80AE" w:rsidR="00F273A8" w:rsidRDefault="00F273A8" w:rsidP="00F273A8">
      <w:pPr>
        <w:spacing w:after="0"/>
        <w:rPr>
          <w:rFonts w:eastAsia="Times New Roman"/>
          <w:b/>
          <w:bCs/>
          <w:color w:val="000000"/>
        </w:rPr>
      </w:pPr>
      <w:r>
        <w:rPr>
          <w:rFonts w:eastAsia="Times New Roman"/>
          <w:b/>
        </w:rPr>
        <w:lastRenderedPageBreak/>
        <w:t>Herring maturity scale conversions from national to</w:t>
      </w:r>
      <w:ins w:id="127" w:author="Francesca Vitale" w:date="2025-10-07T13:46:00Z">
        <w:r w:rsidR="0073458C">
          <w:rPr>
            <w:rFonts w:eastAsia="Times New Roman"/>
            <w:b/>
          </w:rPr>
          <w:t xml:space="preserve"> SMSF</w:t>
        </w:r>
      </w:ins>
      <w:del w:id="128" w:author="Francesca Vitale" w:date="2025-10-07T13:46:00Z">
        <w:r w:rsidDel="0073458C">
          <w:rPr>
            <w:rFonts w:eastAsia="Times New Roman"/>
            <w:b/>
          </w:rPr>
          <w:delText xml:space="preserve"> </w:delText>
        </w:r>
        <w:commentRangeStart w:id="129"/>
        <w:r w:rsidDel="0073458C">
          <w:rPr>
            <w:rFonts w:eastAsia="Times New Roman"/>
            <w:b/>
          </w:rPr>
          <w:delText>international scales</w:delText>
        </w:r>
      </w:del>
      <w:r>
        <w:rPr>
          <w:rFonts w:eastAsia="Times New Roman"/>
          <w:b/>
        </w:rPr>
        <w:t>, from ICES, 2011a</w:t>
      </w:r>
      <w:commentRangeEnd w:id="129"/>
      <w:r w:rsidR="0073458C">
        <w:rPr>
          <w:rStyle w:val="CommentReference"/>
        </w:rPr>
        <w:commentReference w:id="129"/>
      </w:r>
    </w:p>
    <w:tbl>
      <w:tblPr>
        <w:tblStyle w:val="TableGridLight11"/>
        <w:tblW w:w="0" w:type="auto"/>
        <w:tblInd w:w="0" w:type="dxa"/>
        <w:tblLook w:val="04A0" w:firstRow="1" w:lastRow="0" w:firstColumn="1" w:lastColumn="0" w:noHBand="0" w:noVBand="1"/>
      </w:tblPr>
      <w:tblGrid>
        <w:gridCol w:w="1287"/>
        <w:gridCol w:w="1014"/>
        <w:gridCol w:w="924"/>
        <w:gridCol w:w="854"/>
        <w:gridCol w:w="879"/>
        <w:gridCol w:w="837"/>
        <w:gridCol w:w="987"/>
        <w:gridCol w:w="899"/>
        <w:gridCol w:w="846"/>
        <w:gridCol w:w="783"/>
        <w:gridCol w:w="1236"/>
        <w:gridCol w:w="900"/>
        <w:gridCol w:w="772"/>
        <w:gridCol w:w="936"/>
        <w:gridCol w:w="910"/>
        <w:gridCol w:w="1324"/>
      </w:tblGrid>
      <w:tr w:rsidR="00F273A8" w14:paraId="582FB614" w14:textId="77777777" w:rsidTr="00F273A8">
        <w:tc>
          <w:tcPr>
            <w:tcW w:w="13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93ADE5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lang w:val="en-US"/>
              </w:rPr>
              <w:t>WKMSHS maturity scale</w:t>
            </w:r>
          </w:p>
        </w:tc>
        <w:tc>
          <w:tcPr>
            <w:tcW w:w="10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271213F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Denmark 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9156626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England </w:t>
            </w:r>
          </w:p>
        </w:tc>
        <w:tc>
          <w:tcPr>
            <w:tcW w:w="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4FC87B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commentRangeStart w:id="130"/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Estonia </w:t>
            </w:r>
            <w:commentRangeEnd w:id="130"/>
            <w:r w:rsidR="00CC2253">
              <w:rPr>
                <w:rStyle w:val="CommentReference"/>
              </w:rPr>
              <w:commentReference w:id="130"/>
            </w:r>
          </w:p>
        </w:tc>
        <w:tc>
          <w:tcPr>
            <w:tcW w:w="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6F01F85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Finland </w:t>
            </w:r>
          </w:p>
        </w:tc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F6248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Faroe Islands </w:t>
            </w:r>
          </w:p>
        </w:tc>
        <w:tc>
          <w:tcPr>
            <w:tcW w:w="9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1E5435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Germany 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356103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Iceland </w:t>
            </w:r>
          </w:p>
        </w:tc>
        <w:tc>
          <w:tcPr>
            <w:tcW w:w="8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7B8E82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Ireland </w:t>
            </w:r>
          </w:p>
        </w:tc>
        <w:tc>
          <w:tcPr>
            <w:tcW w:w="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ADCB7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Latvia </w:t>
            </w:r>
          </w:p>
        </w:tc>
        <w:tc>
          <w:tcPr>
            <w:tcW w:w="8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562BA9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Netherlands </w:t>
            </w:r>
          </w:p>
        </w:tc>
        <w:tc>
          <w:tcPr>
            <w:tcW w:w="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79E0FF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Norway </w:t>
            </w:r>
          </w:p>
        </w:tc>
        <w:tc>
          <w:tcPr>
            <w:tcW w:w="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5D69ADF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Polen </w:t>
            </w:r>
          </w:p>
        </w:tc>
        <w:tc>
          <w:tcPr>
            <w:tcW w:w="9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5001C5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Scotland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04B88A6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commentRangeStart w:id="131"/>
            <w:r>
              <w:rPr>
                <w:rFonts w:eastAsia="Calibri" w:cs="Palatino Linotype"/>
                <w:b/>
                <w:color w:val="000000"/>
                <w:sz w:val="18"/>
                <w:szCs w:val="18"/>
              </w:rPr>
              <w:t xml:space="preserve">Sweden </w:t>
            </w:r>
            <w:commentRangeEnd w:id="131"/>
            <w:r w:rsidR="008C2F64">
              <w:rPr>
                <w:rStyle w:val="CommentReference"/>
              </w:rPr>
              <w:commentReference w:id="131"/>
            </w:r>
          </w:p>
        </w:tc>
        <w:tc>
          <w:tcPr>
            <w:tcW w:w="1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CC622BD" w14:textId="510777A0" w:rsidR="00F273A8" w:rsidRDefault="008F6F89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commentRangeStart w:id="132"/>
            <w:r>
              <w:rPr>
                <w:rFonts w:eastAsia="Times New Roman"/>
                <w:b/>
                <w:lang w:val="en-US"/>
              </w:rPr>
              <w:t>SMSF</w:t>
            </w:r>
            <w:commentRangeEnd w:id="132"/>
            <w:r w:rsidR="008C2F64">
              <w:rPr>
                <w:rStyle w:val="CommentReference"/>
              </w:rPr>
              <w:commentReference w:id="132"/>
            </w:r>
          </w:p>
        </w:tc>
      </w:tr>
      <w:tr w:rsidR="00F273A8" w14:paraId="16EBF92E" w14:textId="77777777" w:rsidTr="00F273A8">
        <w:tc>
          <w:tcPr>
            <w:tcW w:w="13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968FC3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Ia </w:t>
            </w:r>
          </w:p>
        </w:tc>
        <w:tc>
          <w:tcPr>
            <w:tcW w:w="10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BA00FB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686A0A4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CD74E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60B1DD4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38452A4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9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6632489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7D762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C29D27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B7AF599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2C991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F8FAA4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EB43AC5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9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33F859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6F3B1AB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1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DF3A41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</w:t>
            </w:r>
          </w:p>
        </w:tc>
      </w:tr>
      <w:tr w:rsidR="00F273A8" w14:paraId="6769C821" w14:textId="77777777" w:rsidTr="00F273A8">
        <w:tc>
          <w:tcPr>
            <w:tcW w:w="13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5C30ADC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Ib </w:t>
            </w:r>
          </w:p>
        </w:tc>
        <w:tc>
          <w:tcPr>
            <w:tcW w:w="10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684A01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8FF850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D9F271F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DACB85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628A08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9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FA3E48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D8264A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E5B7C0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6B22F4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CD622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 </w:t>
            </w:r>
          </w:p>
        </w:tc>
        <w:tc>
          <w:tcPr>
            <w:tcW w:w="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E3A7EE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5243C5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9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A2C95C5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B7AAC8A" w14:textId="220789C3" w:rsidR="00F273A8" w:rsidRDefault="008C2F64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I</w:t>
            </w:r>
          </w:p>
        </w:tc>
        <w:tc>
          <w:tcPr>
            <w:tcW w:w="1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39FB4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</w:t>
            </w:r>
          </w:p>
        </w:tc>
      </w:tr>
      <w:tr w:rsidR="00F273A8" w14:paraId="322D3613" w14:textId="77777777" w:rsidTr="00F273A8">
        <w:tc>
          <w:tcPr>
            <w:tcW w:w="13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02F850F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IIa </w:t>
            </w:r>
          </w:p>
        </w:tc>
        <w:tc>
          <w:tcPr>
            <w:tcW w:w="10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A107FF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609252F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7E42D6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7ADA9A4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C51FCC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9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05A3B79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0A8761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9C7F24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6A5788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50E003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52A9BF6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III-V </w:t>
            </w:r>
          </w:p>
        </w:tc>
        <w:tc>
          <w:tcPr>
            <w:tcW w:w="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EAE1AB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9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8448D7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8F4E388" w14:textId="221A1F48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1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5C99A31" w14:textId="77777777" w:rsidR="00F273A8" w:rsidRDefault="00F273A8">
            <w:pPr>
              <w:spacing w:after="0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B </w:t>
            </w:r>
            <w:r>
              <w:rPr>
                <w:rFonts w:eastAsia="Times New Roman"/>
                <w:bCs/>
                <w:color w:val="000000"/>
              </w:rPr>
              <w:t>(Ba)</w:t>
            </w:r>
          </w:p>
        </w:tc>
      </w:tr>
      <w:tr w:rsidR="00F273A8" w14:paraId="10126E4D" w14:textId="77777777" w:rsidTr="00F273A8">
        <w:tc>
          <w:tcPr>
            <w:tcW w:w="13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B803C7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IIb </w:t>
            </w:r>
          </w:p>
        </w:tc>
        <w:tc>
          <w:tcPr>
            <w:tcW w:w="10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19B5DB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0681FAF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94585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70EAED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955694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9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CB3E0F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C960D5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8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79498B5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AB31C9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8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45D8A1B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387E3D5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III-V </w:t>
            </w:r>
          </w:p>
        </w:tc>
        <w:tc>
          <w:tcPr>
            <w:tcW w:w="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F3C3AC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9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A86479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B235100" w14:textId="13FF4999" w:rsidR="00F273A8" w:rsidRDefault="00F21EF2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&amp; </w:t>
            </w:r>
            <w:r w:rsidR="00F273A8"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1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4E714B6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B </w:t>
            </w:r>
            <w:r>
              <w:rPr>
                <w:rFonts w:eastAsia="Times New Roman"/>
                <w:bCs/>
                <w:color w:val="000000"/>
              </w:rPr>
              <w:t>(Bb)</w:t>
            </w:r>
          </w:p>
        </w:tc>
      </w:tr>
      <w:tr w:rsidR="00F273A8" w14:paraId="08F89C98" w14:textId="77777777" w:rsidTr="00F273A8">
        <w:tc>
          <w:tcPr>
            <w:tcW w:w="13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E1E2DD5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IIIa </w:t>
            </w:r>
          </w:p>
        </w:tc>
        <w:tc>
          <w:tcPr>
            <w:tcW w:w="10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6D0FE26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AB2D35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IV-V </w:t>
            </w:r>
          </w:p>
        </w:tc>
        <w:tc>
          <w:tcPr>
            <w:tcW w:w="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96395A4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C707BE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24E707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63E32F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B36197B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57C3EC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A82246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DBA51E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FE54C16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AA4A5D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979CA6B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574B02" w14:textId="3227C002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V</w:t>
            </w:r>
            <w:r w:rsidR="00F21EF2">
              <w:rPr>
                <w:rFonts w:eastAsia="Calibri" w:cs="Palatino Linotype"/>
                <w:color w:val="000000"/>
                <w:sz w:val="18"/>
                <w:szCs w:val="18"/>
              </w:rPr>
              <w:t>I</w:t>
            </w:r>
          </w:p>
        </w:tc>
        <w:tc>
          <w:tcPr>
            <w:tcW w:w="1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FE540ED" w14:textId="77777777" w:rsidR="00F273A8" w:rsidRDefault="00F273A8">
            <w:pPr>
              <w:spacing w:after="0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C </w:t>
            </w:r>
            <w:r>
              <w:rPr>
                <w:rFonts w:eastAsia="Times New Roman"/>
                <w:bCs/>
                <w:color w:val="000000"/>
              </w:rPr>
              <w:t>(Ca)</w:t>
            </w:r>
          </w:p>
        </w:tc>
      </w:tr>
      <w:tr w:rsidR="00F273A8" w14:paraId="4F7B6839" w14:textId="77777777" w:rsidTr="00F273A8">
        <w:tc>
          <w:tcPr>
            <w:tcW w:w="13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9C229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IIIb </w:t>
            </w:r>
          </w:p>
        </w:tc>
        <w:tc>
          <w:tcPr>
            <w:tcW w:w="10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4E7337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4AD98A6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2C5D1E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A133EB9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F5A1FF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9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F88272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VI-VII 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552216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AD7AB3C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ED0CF39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8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BAAA0E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III </w:t>
            </w:r>
          </w:p>
        </w:tc>
        <w:tc>
          <w:tcPr>
            <w:tcW w:w="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BEBF75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67D9A2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9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B8EBAA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D9C851E" w14:textId="6F00831E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1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8ABBCEB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C </w:t>
            </w:r>
            <w:r>
              <w:rPr>
                <w:rFonts w:eastAsia="Times New Roman"/>
                <w:bCs/>
                <w:color w:val="000000"/>
              </w:rPr>
              <w:t>(Cb)</w:t>
            </w:r>
          </w:p>
        </w:tc>
      </w:tr>
      <w:tr w:rsidR="00F273A8" w14:paraId="1B606994" w14:textId="77777777" w:rsidTr="00F273A8">
        <w:tc>
          <w:tcPr>
            <w:tcW w:w="13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5A3F4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10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D3A683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BC4B7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VII.I-VII.II </w:t>
            </w:r>
          </w:p>
        </w:tc>
        <w:tc>
          <w:tcPr>
            <w:tcW w:w="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A7CD0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E71533F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935939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9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D2C88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063E7A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8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3BB51E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42E3F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8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5303FAB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IV </w:t>
            </w:r>
          </w:p>
        </w:tc>
        <w:tc>
          <w:tcPr>
            <w:tcW w:w="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7073AC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B67560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9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65B8A0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0CB1FC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 </w:t>
            </w:r>
          </w:p>
        </w:tc>
        <w:tc>
          <w:tcPr>
            <w:tcW w:w="1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8E40FF" w14:textId="77777777" w:rsidR="00F273A8" w:rsidRDefault="00F273A8">
            <w:pPr>
              <w:spacing w:after="0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D </w:t>
            </w:r>
            <w:r>
              <w:rPr>
                <w:rFonts w:eastAsia="Times New Roman"/>
                <w:bCs/>
                <w:color w:val="000000"/>
              </w:rPr>
              <w:t>(Da)</w:t>
            </w:r>
          </w:p>
        </w:tc>
      </w:tr>
      <w:tr w:rsidR="00F273A8" w14:paraId="0648171A" w14:textId="77777777" w:rsidTr="00F273A8">
        <w:tc>
          <w:tcPr>
            <w:tcW w:w="13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CBF1ED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Va </w:t>
            </w:r>
          </w:p>
        </w:tc>
        <w:tc>
          <w:tcPr>
            <w:tcW w:w="10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B0E1FC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7E5E5B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9A98D5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89F4A5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1F3FDB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85936F6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19E6146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066F1A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5E12CE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A83BE4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B27A46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AD9D70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21A434B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94466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VIIIa </w:t>
            </w:r>
          </w:p>
        </w:tc>
        <w:tc>
          <w:tcPr>
            <w:tcW w:w="1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5C9836" w14:textId="77777777" w:rsidR="00F273A8" w:rsidRDefault="00F273A8">
            <w:pPr>
              <w:spacing w:after="0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D </w:t>
            </w:r>
            <w:r>
              <w:rPr>
                <w:rFonts w:eastAsia="Times New Roman"/>
                <w:bCs/>
                <w:color w:val="000000"/>
              </w:rPr>
              <w:t>(Da)</w:t>
            </w:r>
          </w:p>
        </w:tc>
      </w:tr>
      <w:tr w:rsidR="00F273A8" w14:paraId="7463EAA4" w14:textId="77777777" w:rsidTr="00F273A8">
        <w:tc>
          <w:tcPr>
            <w:tcW w:w="13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6AAFED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Vb Resting</w:t>
            </w:r>
          </w:p>
        </w:tc>
        <w:tc>
          <w:tcPr>
            <w:tcW w:w="10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9002386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55FB135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31E1CD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443A3E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57B3ED4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2630D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82CA28B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3645A55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BEA2C5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1B31D8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F80B8C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83DAA5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0BCDC12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85359D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VIIIb </w:t>
            </w:r>
          </w:p>
        </w:tc>
        <w:tc>
          <w:tcPr>
            <w:tcW w:w="1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A927AE" w14:textId="77777777" w:rsidR="00F273A8" w:rsidRDefault="00F273A8">
            <w:pPr>
              <w:spacing w:after="0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D </w:t>
            </w:r>
            <w:r>
              <w:rPr>
                <w:rFonts w:eastAsia="Times New Roman"/>
                <w:bCs/>
                <w:color w:val="000000"/>
              </w:rPr>
              <w:t>(Db)</w:t>
            </w:r>
          </w:p>
        </w:tc>
      </w:tr>
      <w:tr w:rsidR="00F273A8" w14:paraId="1E39FC04" w14:textId="77777777" w:rsidTr="00F273A8">
        <w:tc>
          <w:tcPr>
            <w:tcW w:w="13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82D8AC5" w14:textId="77777777" w:rsidR="00F273A8" w:rsidRDefault="00F273A8">
            <w:pPr>
              <w:spacing w:after="0"/>
              <w:jc w:val="left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Vb Skipped spawning</w:t>
            </w:r>
          </w:p>
        </w:tc>
        <w:tc>
          <w:tcPr>
            <w:tcW w:w="10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3169E1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>-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0B7AD0F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1770DDC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F5BA309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98A829C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C17B8E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6ADCB1A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455A074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3F94D38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II </w:t>
            </w:r>
          </w:p>
        </w:tc>
        <w:tc>
          <w:tcPr>
            <w:tcW w:w="8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E143756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 </w:t>
            </w:r>
          </w:p>
        </w:tc>
        <w:tc>
          <w:tcPr>
            <w:tcW w:w="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89B977E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0F678E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E04A7EC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VIII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AAF3CF" w14:textId="77777777" w:rsidR="00F273A8" w:rsidRDefault="00F273A8">
            <w:pPr>
              <w:spacing w:after="0"/>
              <w:rPr>
                <w:rFonts w:eastAsia="Calibri" w:cs="Palatino Linotype"/>
                <w:color w:val="000000"/>
                <w:sz w:val="18"/>
                <w:szCs w:val="18"/>
              </w:rPr>
            </w:pPr>
          </w:p>
        </w:tc>
        <w:tc>
          <w:tcPr>
            <w:tcW w:w="1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058156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</w:t>
            </w:r>
          </w:p>
        </w:tc>
      </w:tr>
      <w:tr w:rsidR="00F273A8" w14:paraId="0518919F" w14:textId="77777777" w:rsidTr="00F273A8">
        <w:tc>
          <w:tcPr>
            <w:tcW w:w="13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85F90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10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AE3CC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65E9EF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A </w:t>
            </w:r>
          </w:p>
        </w:tc>
        <w:tc>
          <w:tcPr>
            <w:tcW w:w="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7047F1B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28D1CC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A96D730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9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7CA29CC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IX 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1B25D63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2B5767B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8F2C84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DABAA01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VI </w:t>
            </w:r>
          </w:p>
        </w:tc>
        <w:tc>
          <w:tcPr>
            <w:tcW w:w="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DA5D157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8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D5CBC84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IX </w:t>
            </w:r>
          </w:p>
        </w:tc>
        <w:tc>
          <w:tcPr>
            <w:tcW w:w="9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9B8D97D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37C5978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 w:cs="Palatino Linotype"/>
                <w:color w:val="000000"/>
                <w:sz w:val="18"/>
                <w:szCs w:val="18"/>
              </w:rPr>
              <w:t xml:space="preserve">IX </w:t>
            </w:r>
          </w:p>
        </w:tc>
        <w:tc>
          <w:tcPr>
            <w:tcW w:w="1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48107E5" w14:textId="77777777" w:rsidR="00F273A8" w:rsidRDefault="00F273A8">
            <w:pPr>
              <w:spacing w:after="0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F</w:t>
            </w:r>
          </w:p>
        </w:tc>
      </w:tr>
    </w:tbl>
    <w:p w14:paraId="1A97216F" w14:textId="77777777" w:rsidR="00F273A8" w:rsidRDefault="00F273A8" w:rsidP="00F273A8">
      <w:pPr>
        <w:spacing w:after="0"/>
        <w:rPr>
          <w:rFonts w:eastAsia="Times New Roman"/>
          <w:b/>
          <w:bCs/>
          <w:color w:val="000000"/>
        </w:rPr>
      </w:pPr>
    </w:p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858"/>
        <w:gridCol w:w="57"/>
        <w:gridCol w:w="801"/>
        <w:gridCol w:w="114"/>
        <w:gridCol w:w="744"/>
        <w:gridCol w:w="171"/>
        <w:gridCol w:w="687"/>
        <w:gridCol w:w="228"/>
        <w:gridCol w:w="630"/>
        <w:gridCol w:w="285"/>
        <w:gridCol w:w="573"/>
        <w:gridCol w:w="342"/>
        <w:gridCol w:w="516"/>
        <w:gridCol w:w="399"/>
        <w:gridCol w:w="459"/>
        <w:gridCol w:w="456"/>
        <w:gridCol w:w="402"/>
        <w:gridCol w:w="513"/>
        <w:gridCol w:w="345"/>
        <w:gridCol w:w="570"/>
        <w:gridCol w:w="288"/>
        <w:gridCol w:w="627"/>
        <w:gridCol w:w="231"/>
        <w:gridCol w:w="684"/>
        <w:gridCol w:w="174"/>
        <w:gridCol w:w="741"/>
        <w:gridCol w:w="117"/>
        <w:gridCol w:w="798"/>
        <w:gridCol w:w="60"/>
        <w:gridCol w:w="858"/>
      </w:tblGrid>
      <w:tr w:rsidR="00F273A8" w14:paraId="21B0022E" w14:textId="77777777" w:rsidTr="00F273A8">
        <w:trPr>
          <w:trHeight w:val="316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32EA5A4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96C73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545E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755E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683F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614B6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7BDB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5C78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4932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D5A5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E9C8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7F5C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CD47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7FDF2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9FBF2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2975A7B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50076F9B" w14:textId="77777777" w:rsidTr="00F273A8">
        <w:trPr>
          <w:trHeight w:val="88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506B5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3A1A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D7FF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35A6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037A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3BC6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DFF19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375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E10F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CEAFB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72E2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397D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4F9F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C6FB1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B39D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3A3B446B" w14:textId="77777777" w:rsidTr="00F273A8">
        <w:trPr>
          <w:trHeight w:val="100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51807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A82C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766C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DD3F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69095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7328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7A578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CEB3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8DC5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0A18B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635BA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C1005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6290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D09FD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912B6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4AAA12BA" w14:textId="77777777" w:rsidTr="00F273A8">
        <w:trPr>
          <w:trHeight w:val="88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BC9EA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1F481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D182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3592B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4AA04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3417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3809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9258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F2865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661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E651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7CF1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0424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3B7BF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00C0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13EFE374" w14:textId="77777777" w:rsidTr="00F273A8">
        <w:trPr>
          <w:trHeight w:val="90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D4D8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3F35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8BD6A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5BFE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F932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0C11C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319B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E8F8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65B05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2A180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9718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B53AE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1C19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C28C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618B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34765788" w14:textId="77777777" w:rsidTr="00F273A8">
        <w:trPr>
          <w:trHeight w:val="90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595F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7AAE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44F5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473E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F40B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26C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6CE5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72AA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7C78A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2E522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134D3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5C15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6432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BEDD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0187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25B2A7A1" w14:textId="77777777" w:rsidTr="00F273A8">
        <w:trPr>
          <w:trHeight w:val="88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08C3E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FC03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EF02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EE12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073B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4894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23E8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46B36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DBD9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EA8F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4C92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674B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B8D1F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B0A9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B2A00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0E375859" w14:textId="77777777" w:rsidTr="00F273A8">
        <w:trPr>
          <w:trHeight w:val="222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5990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CEE6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3289C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BB4F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B1BC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4D73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033F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74BC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3B79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7C81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4143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D75C9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8D17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7D72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E6041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169D285E" w14:textId="77777777" w:rsidTr="00F273A8">
        <w:trPr>
          <w:trHeight w:val="88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5031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9411A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6D39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A1300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BCA8B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A1D12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14FA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B9CA5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4D54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7FFC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C6B7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32C2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E13A3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43C3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6956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3F8E34E9" w14:textId="77777777" w:rsidTr="00F273A8">
        <w:trPr>
          <w:trHeight w:val="88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2633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5BA6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CF7C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B736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6060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2712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B652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4FC7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60C8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BE38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459F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CC4F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DA00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049D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E74A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  <w:tr w:rsidR="00F273A8" w14:paraId="708BD51F" w14:textId="77777777" w:rsidTr="00F273A8">
        <w:trPr>
          <w:trHeight w:val="90"/>
        </w:trPr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90AD5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7465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1452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35C33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E6EE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1FCB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9066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72B9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FB34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D242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FB31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686E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1DD9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9F31B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  <w:tc>
          <w:tcPr>
            <w:tcW w:w="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2177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Calibri" w:cs="Palatino Linotype"/>
                <w:color w:val="000000"/>
                <w:sz w:val="17"/>
                <w:szCs w:val="17"/>
              </w:rPr>
            </w:pPr>
          </w:p>
        </w:tc>
      </w:tr>
    </w:tbl>
    <w:p w14:paraId="3F7C07BD" w14:textId="77777777" w:rsidR="00F273A8" w:rsidRDefault="00F273A8" w:rsidP="00F273A8">
      <w:pPr>
        <w:spacing w:before="0" w:after="0" w:line="256" w:lineRule="auto"/>
        <w:jc w:val="left"/>
        <w:rPr>
          <w:rFonts w:eastAsia="Times New Roman"/>
          <w:b/>
          <w:bCs/>
          <w:color w:val="000000"/>
        </w:rPr>
        <w:sectPr w:rsidR="00F273A8" w:rsidSect="00F273A8">
          <w:pgSz w:w="16838" w:h="11906" w:orient="landscape"/>
          <w:pgMar w:top="720" w:right="720" w:bottom="720" w:left="720" w:header="567" w:footer="567" w:gutter="0"/>
          <w:cols w:space="720"/>
        </w:sectPr>
      </w:pPr>
    </w:p>
    <w:p w14:paraId="1441B2B5" w14:textId="00337CB4" w:rsidR="00F273A8" w:rsidRDefault="00F273A8" w:rsidP="00F273A8">
      <w:pPr>
        <w:spacing w:before="0" w:after="160" w:line="256" w:lineRule="auto"/>
        <w:jc w:val="left"/>
        <w:rPr>
          <w:rFonts w:eastAsia="Times New Roman"/>
          <w:bCs/>
          <w:color w:val="000000"/>
        </w:rPr>
      </w:pPr>
      <w:r>
        <w:rPr>
          <w:rFonts w:eastAsia="Times New Roman"/>
          <w:b/>
          <w:bCs/>
          <w:color w:val="000000"/>
        </w:rPr>
        <w:lastRenderedPageBreak/>
        <w:t>Sprat</w:t>
      </w:r>
      <w:r>
        <w:rPr>
          <w:rFonts w:eastAsia="Times New Roman"/>
          <w:b/>
        </w:rPr>
        <w:t xml:space="preserve"> maturity scale conversions from national to </w:t>
      </w:r>
      <w:del w:id="133" w:author="Francesca Vitale" w:date="2025-10-07T13:46:00Z">
        <w:r w:rsidDel="0073458C">
          <w:rPr>
            <w:rFonts w:eastAsia="Times New Roman"/>
            <w:b/>
          </w:rPr>
          <w:delText>international scales from ICES, 2011a</w:delText>
        </w:r>
      </w:del>
      <w:ins w:id="134" w:author="Francesca Vitale" w:date="2025-10-07T13:46:00Z">
        <w:r w:rsidR="0073458C">
          <w:rPr>
            <w:rFonts w:eastAsia="Times New Roman"/>
            <w:b/>
          </w:rPr>
          <w:t>SMSF</w:t>
        </w:r>
      </w:ins>
    </w:p>
    <w:tbl>
      <w:tblPr>
        <w:tblStyle w:val="TableGridLight11"/>
        <w:tblW w:w="16934" w:type="dxa"/>
        <w:tblInd w:w="0" w:type="dxa"/>
        <w:tblLook w:val="04A0" w:firstRow="1" w:lastRow="0" w:firstColumn="1" w:lastColumn="0" w:noHBand="0" w:noVBand="1"/>
      </w:tblPr>
      <w:tblGrid>
        <w:gridCol w:w="1181"/>
        <w:gridCol w:w="1083"/>
        <w:gridCol w:w="1072"/>
        <w:gridCol w:w="982"/>
        <w:gridCol w:w="928"/>
        <w:gridCol w:w="1352"/>
        <w:gridCol w:w="1596"/>
        <w:gridCol w:w="1349"/>
        <w:gridCol w:w="950"/>
        <w:gridCol w:w="841"/>
        <w:gridCol w:w="993"/>
        <w:gridCol w:w="994"/>
        <w:gridCol w:w="3613"/>
      </w:tblGrid>
      <w:tr w:rsidR="0073458C" w14:paraId="756AF7CF" w14:textId="77777777" w:rsidTr="0073458C">
        <w:tc>
          <w:tcPr>
            <w:tcW w:w="11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771837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WKMSHS maturity scale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8CCA76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Denmark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E3DC41F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Germany </w:t>
            </w:r>
          </w:p>
        </w:tc>
        <w:tc>
          <w:tcPr>
            <w:tcW w:w="9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299C696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England </w:t>
            </w:r>
          </w:p>
        </w:tc>
        <w:tc>
          <w:tcPr>
            <w:tcW w:w="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641C92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Finland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BA8C9BC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Lithuania </w:t>
            </w:r>
          </w:p>
        </w:tc>
        <w:tc>
          <w:tcPr>
            <w:tcW w:w="15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54FE9B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Latvia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5C6177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Netherlands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B7E8E4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Norway </w:t>
            </w:r>
          </w:p>
        </w:tc>
        <w:tc>
          <w:tcPr>
            <w:tcW w:w="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257BDC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Polen 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60D6BA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Calibri" w:cs="Palatino Linotype"/>
                <w:b/>
                <w:color w:val="000000"/>
              </w:rPr>
              <w:t xml:space="preserve">Sweden </w:t>
            </w:r>
          </w:p>
        </w:tc>
        <w:tc>
          <w:tcPr>
            <w:tcW w:w="992" w:type="dxa"/>
          </w:tcPr>
          <w:p w14:paraId="1B62A1F1" w14:textId="13620AA4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lang w:val="en-US"/>
              </w:rPr>
            </w:pPr>
            <w:r>
              <w:rPr>
                <w:rFonts w:eastAsia="Times New Roman"/>
                <w:b/>
                <w:lang w:val="en-US"/>
              </w:rPr>
              <w:t>Portugal</w:t>
            </w:r>
          </w:p>
        </w:tc>
        <w:tc>
          <w:tcPr>
            <w:tcW w:w="3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E6EEFB" w14:textId="0FE32C6D" w:rsidR="008F6F89" w:rsidRDefault="0073458C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73458C" w14:paraId="08ABFA2A" w14:textId="77777777" w:rsidTr="0073458C">
        <w:tc>
          <w:tcPr>
            <w:tcW w:w="11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3B1BE3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4DBA4FD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95569A9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9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C333A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7A1CE3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571A69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15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10E41E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70C370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AA6EE9E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11CE14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BFBAF1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 </w:t>
            </w:r>
          </w:p>
        </w:tc>
        <w:tc>
          <w:tcPr>
            <w:tcW w:w="992" w:type="dxa"/>
          </w:tcPr>
          <w:p w14:paraId="2FE5BD20" w14:textId="6DE94CDE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ins w:id="135" w:author="ices\nunes" w:date="2025-10-08T13:46:00Z">
              <w:r>
                <w:rPr>
                  <w:rFonts w:eastAsia="Times New Roman"/>
                  <w:b/>
                  <w:bCs/>
                  <w:color w:val="000000"/>
                </w:rPr>
                <w:t>I</w:t>
              </w:r>
            </w:ins>
          </w:p>
        </w:tc>
        <w:tc>
          <w:tcPr>
            <w:tcW w:w="3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178218D" w14:textId="31EB6DF2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</w:t>
            </w:r>
          </w:p>
        </w:tc>
      </w:tr>
      <w:tr w:rsidR="0073458C" w14:paraId="0DF7C37A" w14:textId="77777777" w:rsidTr="0073458C">
        <w:tc>
          <w:tcPr>
            <w:tcW w:w="11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8A8CBDD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EA1B66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CDE5996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9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91FD21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CBAD46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C3260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II-III </w:t>
            </w:r>
          </w:p>
        </w:tc>
        <w:tc>
          <w:tcPr>
            <w:tcW w:w="15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D95CA7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II+VI.2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684B90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CBB292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327387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2AE82B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992" w:type="dxa"/>
          </w:tcPr>
          <w:p w14:paraId="457DB01E" w14:textId="13EA3923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ins w:id="136" w:author="ices\nunes" w:date="2025-10-08T13:47:00Z">
              <w:r>
                <w:rPr>
                  <w:rFonts w:eastAsia="Times New Roman"/>
                  <w:b/>
                  <w:bCs/>
                  <w:color w:val="000000"/>
                </w:rPr>
                <w:t>II</w:t>
              </w:r>
            </w:ins>
          </w:p>
        </w:tc>
        <w:tc>
          <w:tcPr>
            <w:tcW w:w="3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D8F9E6" w14:textId="1B9530CC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B </w:t>
            </w:r>
            <w:r w:rsidRPr="000A6C1D">
              <w:rPr>
                <w:rFonts w:eastAsia="Times New Roman"/>
                <w:color w:val="000000"/>
              </w:rPr>
              <w:t>(Ba/Bb)</w:t>
            </w:r>
          </w:p>
        </w:tc>
      </w:tr>
      <w:tr w:rsidR="0073458C" w14:paraId="410DB57D" w14:textId="77777777" w:rsidTr="0073458C">
        <w:tc>
          <w:tcPr>
            <w:tcW w:w="11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512C76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IIIa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C78C17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FA1CBD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III-V </w:t>
            </w:r>
          </w:p>
        </w:tc>
        <w:tc>
          <w:tcPr>
            <w:tcW w:w="9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D14DA95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III-V </w:t>
            </w:r>
          </w:p>
        </w:tc>
        <w:tc>
          <w:tcPr>
            <w:tcW w:w="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4124EE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D691C4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IV+VI.3+VI.4 </w:t>
            </w:r>
          </w:p>
        </w:tc>
        <w:tc>
          <w:tcPr>
            <w:tcW w:w="15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46DAF85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III-IV+ VI.3-VI.4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EF36D36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B1A009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III-V </w:t>
            </w:r>
          </w:p>
        </w:tc>
        <w:tc>
          <w:tcPr>
            <w:tcW w:w="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85556EF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III-V 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CF4C43F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III-V </w:t>
            </w:r>
          </w:p>
        </w:tc>
        <w:tc>
          <w:tcPr>
            <w:tcW w:w="992" w:type="dxa"/>
          </w:tcPr>
          <w:p w14:paraId="2B6DABA1" w14:textId="022E8071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ins w:id="137" w:author="ices\nunes" w:date="2025-10-08T13:47:00Z">
              <w:r>
                <w:rPr>
                  <w:rFonts w:eastAsia="Times New Roman"/>
                  <w:b/>
                  <w:bCs/>
                  <w:color w:val="000000"/>
                </w:rPr>
                <w:t>III</w:t>
              </w:r>
            </w:ins>
          </w:p>
        </w:tc>
        <w:tc>
          <w:tcPr>
            <w:tcW w:w="3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5199249" w14:textId="01DA369C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C </w:t>
            </w:r>
            <w:r>
              <w:rPr>
                <w:rFonts w:eastAsia="Times New Roman"/>
                <w:bCs/>
                <w:color w:val="000000"/>
              </w:rPr>
              <w:t>(Cb)</w:t>
            </w:r>
          </w:p>
        </w:tc>
      </w:tr>
      <w:tr w:rsidR="0073458C" w14:paraId="2DF45A64" w14:textId="77777777" w:rsidTr="0073458C">
        <w:tc>
          <w:tcPr>
            <w:tcW w:w="11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F8546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IIIb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2C9CA2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25D2DD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VI-VII </w:t>
            </w:r>
          </w:p>
        </w:tc>
        <w:tc>
          <w:tcPr>
            <w:tcW w:w="9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B515C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D1170CC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121258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 </w:t>
            </w:r>
          </w:p>
        </w:tc>
        <w:tc>
          <w:tcPr>
            <w:tcW w:w="15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FA9FA7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6FAB78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60235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238A44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2026826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992" w:type="dxa"/>
          </w:tcPr>
          <w:p w14:paraId="19E7953A" w14:textId="63DCBEC5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ins w:id="138" w:author="ices\nunes" w:date="2025-10-08T13:47:00Z">
              <w:r>
                <w:rPr>
                  <w:rFonts w:eastAsia="Times New Roman"/>
                  <w:b/>
                  <w:bCs/>
                  <w:color w:val="000000"/>
                </w:rPr>
                <w:t>IV</w:t>
              </w:r>
            </w:ins>
          </w:p>
        </w:tc>
        <w:tc>
          <w:tcPr>
            <w:tcW w:w="3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1622A10" w14:textId="295E18BB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C </w:t>
            </w:r>
            <w:r>
              <w:rPr>
                <w:rFonts w:eastAsia="Times New Roman"/>
                <w:bCs/>
                <w:color w:val="000000"/>
              </w:rPr>
              <w:t>(Ca)</w:t>
            </w:r>
          </w:p>
        </w:tc>
      </w:tr>
      <w:tr w:rsidR="0073458C" w14:paraId="5C85C622" w14:textId="77777777" w:rsidTr="0073458C">
        <w:tc>
          <w:tcPr>
            <w:tcW w:w="11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23C791C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IVa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4FEF0C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3684DC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VIII </w:t>
            </w:r>
          </w:p>
        </w:tc>
        <w:tc>
          <w:tcPr>
            <w:tcW w:w="9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37C01E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VII.1 </w:t>
            </w:r>
          </w:p>
        </w:tc>
        <w:tc>
          <w:tcPr>
            <w:tcW w:w="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61C4C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C633B9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VI.2 </w:t>
            </w:r>
          </w:p>
        </w:tc>
        <w:tc>
          <w:tcPr>
            <w:tcW w:w="15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ABB139A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VI.2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5EBDB2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44349B2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 </w:t>
            </w:r>
          </w:p>
        </w:tc>
        <w:tc>
          <w:tcPr>
            <w:tcW w:w="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6F2C6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 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8070CC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 </w:t>
            </w:r>
          </w:p>
        </w:tc>
        <w:tc>
          <w:tcPr>
            <w:tcW w:w="992" w:type="dxa"/>
          </w:tcPr>
          <w:p w14:paraId="1D17D50E" w14:textId="268F7B36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ins w:id="139" w:author="ices\nunes" w:date="2025-10-08T13:47:00Z">
              <w:r>
                <w:rPr>
                  <w:rFonts w:eastAsia="Times New Roman"/>
                  <w:b/>
                  <w:bCs/>
                  <w:color w:val="000000"/>
                </w:rPr>
                <w:t>V</w:t>
              </w:r>
            </w:ins>
          </w:p>
        </w:tc>
        <w:tc>
          <w:tcPr>
            <w:tcW w:w="3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181682A" w14:textId="64549CFF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D </w:t>
            </w:r>
            <w:r>
              <w:rPr>
                <w:rFonts w:eastAsia="Times New Roman"/>
                <w:bCs/>
                <w:color w:val="000000"/>
              </w:rPr>
              <w:t>(Da)</w:t>
            </w:r>
          </w:p>
        </w:tc>
      </w:tr>
      <w:tr w:rsidR="0073458C" w14:paraId="528B7A71" w14:textId="77777777" w:rsidTr="0073458C">
        <w:tc>
          <w:tcPr>
            <w:tcW w:w="11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30EED02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IVb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EA71ED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C5647DD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9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50FC08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VII.2-VIII </w:t>
            </w:r>
          </w:p>
        </w:tc>
        <w:tc>
          <w:tcPr>
            <w:tcW w:w="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858D8D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382E6D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VI.2 </w:t>
            </w:r>
          </w:p>
        </w:tc>
        <w:tc>
          <w:tcPr>
            <w:tcW w:w="15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FDE142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VI.2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5B709E9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IV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A03F3E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 </w:t>
            </w:r>
          </w:p>
        </w:tc>
        <w:tc>
          <w:tcPr>
            <w:tcW w:w="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B0D0F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VIII 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E4D6AE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VIII </w:t>
            </w:r>
          </w:p>
        </w:tc>
        <w:tc>
          <w:tcPr>
            <w:tcW w:w="992" w:type="dxa"/>
          </w:tcPr>
          <w:p w14:paraId="7EDB46CC" w14:textId="697692D1" w:rsidR="008F6F89" w:rsidRDefault="00B80A04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ins w:id="140" w:author="ices\nunes" w:date="2025-10-08T13:48:00Z">
              <w:r>
                <w:rPr>
                  <w:rFonts w:eastAsia="Times New Roman"/>
                  <w:b/>
                  <w:bCs/>
                  <w:color w:val="000000"/>
                </w:rPr>
                <w:t>V</w:t>
              </w:r>
            </w:ins>
          </w:p>
        </w:tc>
        <w:tc>
          <w:tcPr>
            <w:tcW w:w="3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09D05E" w14:textId="36553B93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D </w:t>
            </w:r>
            <w:r>
              <w:rPr>
                <w:rFonts w:eastAsia="Times New Roman"/>
                <w:bCs/>
                <w:color w:val="000000"/>
              </w:rPr>
              <w:t>(Db)</w:t>
            </w:r>
          </w:p>
        </w:tc>
      </w:tr>
      <w:tr w:rsidR="0073458C" w14:paraId="710DE901" w14:textId="77777777" w:rsidTr="0073458C">
        <w:tc>
          <w:tcPr>
            <w:tcW w:w="11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E5282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42379C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5C3489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II </w:t>
            </w:r>
          </w:p>
        </w:tc>
        <w:tc>
          <w:tcPr>
            <w:tcW w:w="9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05855F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E5E72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9E18C8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5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CD8C3D9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VI.2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2DE4D8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4FF01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VIII </w:t>
            </w:r>
          </w:p>
        </w:tc>
        <w:tc>
          <w:tcPr>
            <w:tcW w:w="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6BB1606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248B25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VIII </w:t>
            </w:r>
          </w:p>
        </w:tc>
        <w:tc>
          <w:tcPr>
            <w:tcW w:w="992" w:type="dxa"/>
          </w:tcPr>
          <w:p w14:paraId="27DE3555" w14:textId="77777777" w:rsidR="008F6F89" w:rsidRDefault="008F6F89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3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9EE2BA9" w14:textId="3D37FC7E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D </w:t>
            </w:r>
            <w:r>
              <w:rPr>
                <w:rFonts w:eastAsia="Times New Roman"/>
                <w:bCs/>
                <w:color w:val="000000"/>
              </w:rPr>
              <w:t>(Db)</w:t>
            </w:r>
          </w:p>
        </w:tc>
      </w:tr>
      <w:tr w:rsidR="0073458C" w14:paraId="5CE11EFE" w14:textId="77777777" w:rsidTr="0073458C">
        <w:tc>
          <w:tcPr>
            <w:tcW w:w="11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B0B9CF" w14:textId="77777777" w:rsidR="008F6F89" w:rsidRDefault="008F6F8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D50A26" w14:textId="77777777" w:rsidR="008F6F89" w:rsidRDefault="008F6F8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F32660" w14:textId="77777777" w:rsidR="008F6F89" w:rsidRDefault="008F6F8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9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141129" w14:textId="77777777" w:rsidR="008F6F89" w:rsidRDefault="008F6F8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E3151B" w14:textId="77777777" w:rsidR="008F6F89" w:rsidRDefault="008F6F8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AD8407" w14:textId="77777777" w:rsidR="008F6F89" w:rsidRDefault="008F6F8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15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AEC481" w14:textId="77777777" w:rsidR="008F6F89" w:rsidRDefault="008F6F8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B55909" w14:textId="77777777" w:rsidR="008F6F89" w:rsidRDefault="008F6F8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2595BF" w14:textId="77777777" w:rsidR="008F6F89" w:rsidRDefault="008F6F8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EE9462" w14:textId="77777777" w:rsidR="008F6F89" w:rsidRDefault="008F6F8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BF3ED4" w14:textId="77777777" w:rsidR="008F6F89" w:rsidRDefault="008F6F89">
            <w:pPr>
              <w:spacing w:before="0" w:after="160" w:line="256" w:lineRule="auto"/>
              <w:jc w:val="left"/>
              <w:rPr>
                <w:rFonts w:eastAsia="Calibri" w:cs="Palatino Linotype"/>
                <w:color w:val="000000"/>
              </w:rPr>
            </w:pPr>
          </w:p>
        </w:tc>
        <w:tc>
          <w:tcPr>
            <w:tcW w:w="992" w:type="dxa"/>
          </w:tcPr>
          <w:p w14:paraId="223FC2D3" w14:textId="77777777" w:rsidR="008F6F89" w:rsidRDefault="008F6F89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3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BDA32F1" w14:textId="12B0C344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</w:t>
            </w:r>
          </w:p>
        </w:tc>
      </w:tr>
      <w:tr w:rsidR="0073458C" w14:paraId="4018EBC7" w14:textId="77777777" w:rsidTr="0073458C">
        <w:tc>
          <w:tcPr>
            <w:tcW w:w="11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36ECF23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D0D5BE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8AFC1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IX </w:t>
            </w:r>
          </w:p>
        </w:tc>
        <w:tc>
          <w:tcPr>
            <w:tcW w:w="9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2F4E187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A </w:t>
            </w:r>
          </w:p>
        </w:tc>
        <w:tc>
          <w:tcPr>
            <w:tcW w:w="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77CF194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3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F4C8638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5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C5E8D0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1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813E9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VI </w:t>
            </w:r>
          </w:p>
        </w:tc>
        <w:tc>
          <w:tcPr>
            <w:tcW w:w="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D4A13B1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- </w:t>
            </w:r>
          </w:p>
        </w:tc>
        <w:tc>
          <w:tcPr>
            <w:tcW w:w="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DE27765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IX 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40B2E8B" w14:textId="77777777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Cs/>
                <w:color w:val="000000"/>
              </w:rPr>
            </w:pPr>
            <w:r>
              <w:rPr>
                <w:rFonts w:eastAsia="Calibri" w:cs="Palatino Linotype"/>
                <w:color w:val="000000"/>
              </w:rPr>
              <w:t xml:space="preserve">IX </w:t>
            </w:r>
          </w:p>
        </w:tc>
        <w:tc>
          <w:tcPr>
            <w:tcW w:w="992" w:type="dxa"/>
          </w:tcPr>
          <w:p w14:paraId="446FAAD7" w14:textId="77777777" w:rsidR="008F6F89" w:rsidRDefault="008F6F89" w:rsidP="00B80A04">
            <w:pPr>
              <w:spacing w:before="0" w:after="160" w:line="256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36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C053D9A" w14:textId="0321D832" w:rsidR="008F6F89" w:rsidRDefault="008F6F89">
            <w:pPr>
              <w:spacing w:before="0" w:after="160" w:line="256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F</w:t>
            </w:r>
          </w:p>
        </w:tc>
      </w:tr>
    </w:tbl>
    <w:p w14:paraId="1719F8ED" w14:textId="77777777" w:rsidR="00F273A8" w:rsidRDefault="00F273A8" w:rsidP="00F273A8">
      <w:pPr>
        <w:spacing w:before="0" w:after="160" w:line="256" w:lineRule="auto"/>
        <w:jc w:val="left"/>
        <w:rPr>
          <w:rFonts w:eastAsia="Times New Roman"/>
          <w:bCs/>
          <w:color w:val="000000"/>
        </w:rPr>
      </w:pPr>
    </w:p>
    <w:p w14:paraId="5A6F6873" w14:textId="77777777" w:rsidR="00F273A8" w:rsidRDefault="00F273A8" w:rsidP="00F273A8">
      <w:pPr>
        <w:spacing w:before="0" w:after="0" w:line="256" w:lineRule="auto"/>
        <w:jc w:val="left"/>
        <w:rPr>
          <w:rFonts w:eastAsia="Times New Roman"/>
          <w:bCs/>
          <w:color w:val="000000"/>
        </w:rPr>
        <w:sectPr w:rsidR="00F273A8" w:rsidSect="00F273A8">
          <w:pgSz w:w="16838" w:h="11906" w:orient="landscape"/>
          <w:pgMar w:top="720" w:right="720" w:bottom="720" w:left="720" w:header="567" w:footer="567" w:gutter="0"/>
          <w:cols w:space="720"/>
        </w:sectPr>
      </w:pPr>
    </w:p>
    <w:p w14:paraId="7F06E122" w14:textId="77777777" w:rsidR="00F273A8" w:rsidRDefault="00F273A8" w:rsidP="00F273A8">
      <w:pPr>
        <w:spacing w:after="0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lastRenderedPageBreak/>
        <w:t xml:space="preserve">Walsh scale for mackerel and horse mackerel (Walsh </w:t>
      </w:r>
      <w:r>
        <w:rPr>
          <w:rFonts w:eastAsia="Times New Roman"/>
          <w:b/>
          <w:i/>
          <w:color w:val="000000"/>
        </w:rPr>
        <w:t>et al</w:t>
      </w:r>
      <w:r>
        <w:rPr>
          <w:rFonts w:eastAsia="Times New Roman"/>
          <w:b/>
          <w:color w:val="000000"/>
        </w:rPr>
        <w:t xml:space="preserve">. 1990) </w:t>
      </w:r>
      <w:r>
        <w:rPr>
          <w:rFonts w:eastAsia="Times New Roman"/>
          <w:b/>
        </w:rPr>
        <w:t>conversions</w:t>
      </w:r>
    </w:p>
    <w:tbl>
      <w:tblPr>
        <w:tblW w:w="9555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191"/>
        <w:gridCol w:w="1134"/>
        <w:gridCol w:w="2694"/>
        <w:gridCol w:w="2268"/>
        <w:gridCol w:w="2268"/>
      </w:tblGrid>
      <w:tr w:rsidR="00F273A8" w14:paraId="52152B4E" w14:textId="77777777" w:rsidTr="00F273A8">
        <w:trPr>
          <w:trHeight w:val="334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F7E1F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Name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A5A4D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State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B2991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Female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A7C2E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Male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EDC116" w14:textId="4FC4C32E" w:rsidR="00F273A8" w:rsidRDefault="0073458C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F273A8" w14:paraId="7368EE8B" w14:textId="77777777" w:rsidTr="00F273A8">
        <w:trPr>
          <w:trHeight w:val="551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B1FAA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6A6572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C29218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small. Ovaries wine red and clear, torpedo shaped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6B67BA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small. Male pale, flattened and transparent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772F93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F273A8" w14:paraId="06D3E54E" w14:textId="77777777" w:rsidTr="00F273A8">
        <w:trPr>
          <w:trHeight w:val="1115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44A07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E8A804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826124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1/4 to 3/4 body cavity. Opaque eggs visible in ovaries giving pale pink to yellowish coloration, largest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D58B0D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1/4 to 3/4 body cavity. Testes off-white, milt not running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445DEC" w14:textId="2F21693F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</w:t>
            </w:r>
            <w:r>
              <w:rPr>
                <w:rFonts w:eastAsia="Times New Roman" w:cs="Calibri"/>
                <w:color w:val="000000"/>
              </w:rPr>
              <w:t xml:space="preserve"> (Ba</w:t>
            </w:r>
            <w:r w:rsidR="000A6C1D">
              <w:rPr>
                <w:rFonts w:eastAsia="Times New Roman" w:cs="Calibri"/>
                <w:color w:val="000000"/>
              </w:rPr>
              <w:t>/Bb</w:t>
            </w:r>
            <w:r>
              <w:rPr>
                <w:rFonts w:eastAsia="Times New Roman" w:cs="Calibri"/>
                <w:color w:val="000000"/>
              </w:rPr>
              <w:t>)</w:t>
            </w:r>
          </w:p>
        </w:tc>
      </w:tr>
      <w:tr w:rsidR="00F273A8" w14:paraId="05DC4E62" w14:textId="77777777" w:rsidTr="00F273A8">
        <w:trPr>
          <w:trHeight w:val="1025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108827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43F717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6B0CAA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Gonads occupying largest eggs may have oil globules. 3/4 to almost filing body cavity. Ovaries yellow to orange.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D1B165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3/4 to almost filing body cavity. Testes creamy white.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8F4F27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</w:t>
            </w:r>
            <w:r>
              <w:rPr>
                <w:rFonts w:eastAsia="Times New Roman" w:cs="Calibri"/>
                <w:color w:val="000000"/>
              </w:rPr>
              <w:t xml:space="preserve"> (Bb)</w:t>
            </w:r>
          </w:p>
        </w:tc>
      </w:tr>
      <w:tr w:rsidR="00F273A8" w14:paraId="218C90E4" w14:textId="77777777" w:rsidTr="00F273A8">
        <w:trPr>
          <w:trHeight w:val="1033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B7B674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DF6A76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4277B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Ovaries characterized by externally visible hyaline eggs no matter how early the stage of hydration. Ovary size  variable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6B61D8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Testes filling body cavity, milt freely running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954BDF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 xml:space="preserve">C </w:t>
            </w:r>
            <w:r>
              <w:rPr>
                <w:rFonts w:eastAsia="Times New Roman" w:cs="Calibri"/>
                <w:color w:val="000000"/>
              </w:rPr>
              <w:t>(Ca)</w:t>
            </w:r>
          </w:p>
        </w:tc>
      </w:tr>
      <w:tr w:rsidR="00F273A8" w14:paraId="001D6B7D" w14:textId="77777777" w:rsidTr="00F273A8">
        <w:trPr>
          <w:trHeight w:val="1063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9F3D5E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01FE04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7AA223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3/4 to &lt;1/4 body cavity. Ovaries slacker than in stage 3 and often bloodshot.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AB0BE1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Gonads occupying 3/4 to &lt; 1/4 body cavity. Testes with free running milt and shrivelled at anus end.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F3A568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  <w:r>
              <w:rPr>
                <w:rFonts w:eastAsia="Times New Roman" w:cs="Calibri"/>
                <w:color w:val="000000"/>
              </w:rPr>
              <w:t xml:space="preserve"> (Cb)</w:t>
            </w:r>
          </w:p>
        </w:tc>
      </w:tr>
      <w:tr w:rsidR="00F273A8" w14:paraId="1B6B2464" w14:textId="77777777" w:rsidTr="00F273A8">
        <w:trPr>
          <w:trHeight w:val="1480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B152AF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Mature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BDC6DC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Spent/Recovery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82D27B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1/4 or less of body cavity. Ovaries reddish and often murky in appearance, sometimes with a scattering or patch of opaque eggs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1833D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Gonads occupying 1/4 or less of body cavity. Testes opaque with brownish hit and no trace of milt.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A48ABC" w14:textId="512FA5BF" w:rsidR="00F273A8" w:rsidRPr="000A6C1D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(Da/Db)</w:t>
            </w:r>
          </w:p>
        </w:tc>
      </w:tr>
      <w:tr w:rsidR="00F273A8" w14:paraId="21542C25" w14:textId="77777777" w:rsidTr="00F273A8">
        <w:trPr>
          <w:trHeight w:val="284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FDEDA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538D3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1B239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EF7B2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129F9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E</w:t>
            </w:r>
          </w:p>
        </w:tc>
      </w:tr>
      <w:tr w:rsidR="00F273A8" w14:paraId="56274222" w14:textId="77777777" w:rsidTr="00F273A8">
        <w:trPr>
          <w:trHeight w:val="284"/>
        </w:trPr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E567E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8EB73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D8626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044CF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DC8D59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</w:t>
            </w:r>
          </w:p>
        </w:tc>
      </w:tr>
    </w:tbl>
    <w:p w14:paraId="3B20F209" w14:textId="77777777" w:rsidR="00F273A8" w:rsidRDefault="00F273A8" w:rsidP="00F273A8">
      <w:pPr>
        <w:rPr>
          <w:rFonts w:eastAsia="Times New Roman"/>
          <w:b/>
          <w:i/>
        </w:rPr>
      </w:pPr>
    </w:p>
    <w:p w14:paraId="79F21B62" w14:textId="77777777" w:rsidR="00F273A8" w:rsidRDefault="00F273A8" w:rsidP="00F273A8">
      <w:pPr>
        <w:spacing w:before="0" w:after="0"/>
        <w:jc w:val="left"/>
        <w:rPr>
          <w:rFonts w:eastAsia="Times New Roman"/>
          <w:b/>
          <w:i/>
        </w:rPr>
      </w:pPr>
      <w:r>
        <w:rPr>
          <w:rFonts w:eastAsia="Times New Roman"/>
          <w:b/>
          <w:i/>
        </w:rPr>
        <w:br w:type="page"/>
      </w:r>
    </w:p>
    <w:p w14:paraId="58116FD1" w14:textId="77777777" w:rsidR="00F273A8" w:rsidRDefault="00F273A8" w:rsidP="00F273A8">
      <w:pPr>
        <w:rPr>
          <w:rFonts w:eastAsia="Times New Roman"/>
        </w:rPr>
      </w:pPr>
      <w:r>
        <w:rPr>
          <w:rFonts w:eastAsia="Times New Roman"/>
          <w:b/>
          <w:i/>
        </w:rPr>
        <w:lastRenderedPageBreak/>
        <w:t>Scomber scombrus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  <w:color w:val="000000"/>
        </w:rPr>
        <w:t xml:space="preserve">maturity scale </w:t>
      </w:r>
      <w:r>
        <w:rPr>
          <w:rFonts w:eastAsia="Times New Roman"/>
          <w:b/>
        </w:rPr>
        <w:t>conversions from national to international scales</w:t>
      </w:r>
      <w:r>
        <w:rPr>
          <w:rFonts w:eastAsia="Times New Roman"/>
          <w:b/>
          <w:bCs/>
          <w:color w:val="000000"/>
        </w:rPr>
        <w:t xml:space="preserve"> from ICES, 2015</w:t>
      </w:r>
    </w:p>
    <w:tbl>
      <w:tblPr>
        <w:tblW w:w="9840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475"/>
        <w:gridCol w:w="1559"/>
        <w:gridCol w:w="850"/>
        <w:gridCol w:w="1986"/>
        <w:gridCol w:w="1276"/>
        <w:gridCol w:w="850"/>
        <w:gridCol w:w="1844"/>
      </w:tblGrid>
      <w:tr w:rsidR="00F273A8" w14:paraId="3559ADB6" w14:textId="77777777" w:rsidTr="00F273A8">
        <w:trPr>
          <w:trHeight w:val="1176"/>
        </w:trPr>
        <w:tc>
          <w:tcPr>
            <w:tcW w:w="303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FFB907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WKMSMAC2 maturity scale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0E1585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Walsh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00766F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  <w:lang w:val="nl-NL"/>
              </w:rPr>
            </w:pPr>
            <w:r>
              <w:rPr>
                <w:rFonts w:eastAsia="Times New Roman" w:cs="Calibri"/>
                <w:b/>
                <w:iCs/>
                <w:color w:val="000000"/>
                <w:lang w:val="nl-NL"/>
              </w:rPr>
              <w:t>Walsh</w:t>
            </w:r>
            <w:r>
              <w:rPr>
                <w:rFonts w:eastAsia="Times New Roman" w:cs="Calibri"/>
                <w:b/>
                <w:i/>
                <w:iCs/>
                <w:color w:val="000000"/>
                <w:lang w:val="nl-NL"/>
              </w:rPr>
              <w:t xml:space="preserve"> et al.  </w:t>
            </w:r>
            <w:r>
              <w:rPr>
                <w:rFonts w:eastAsia="Times New Roman" w:cs="Calibri"/>
                <w:b/>
                <w:iCs/>
                <w:color w:val="000000"/>
                <w:lang w:val="nl-NL"/>
              </w:rPr>
              <w:t>(IPMA,IMAR,IEO)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705C54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 xml:space="preserve">Walsh </w:t>
            </w:r>
            <w:r>
              <w:rPr>
                <w:rFonts w:eastAsia="Times New Roman" w:cs="Calibri"/>
                <w:b/>
                <w:i/>
                <w:iCs/>
                <w:color w:val="000000"/>
              </w:rPr>
              <w:t>et al</w:t>
            </w:r>
            <w:r>
              <w:rPr>
                <w:rFonts w:eastAsia="Times New Roman" w:cs="Calibri"/>
                <w:b/>
                <w:iCs/>
                <w:color w:val="000000"/>
              </w:rPr>
              <w:t>.  (AZTI)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36E33C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IMR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5C5EE74" w14:textId="1AF4DDC1" w:rsidR="00F273A8" w:rsidRDefault="0073458C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F273A8" w14:paraId="023350CF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69E33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3F062F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DCF1F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3AA59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EF28B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F990F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1-2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3ABB6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F273A8" w14:paraId="7B7423BD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AFBD2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7BA70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B8398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2-3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842C0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2-3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9A4B5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49C61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3-4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4126A3" w14:textId="3A4D69D7" w:rsidR="000A6C1D" w:rsidRPr="000A6C1D" w:rsidRDefault="00F273A8" w:rsidP="000A6C1D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(Ba/Bb)</w:t>
            </w:r>
          </w:p>
        </w:tc>
      </w:tr>
      <w:tr w:rsidR="00F273A8" w14:paraId="28439331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8BF26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DF7D9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E1BC5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4-5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03D93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4-5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1951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3-4-5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B2237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5-6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088E31" w14:textId="2A226CB3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(Ca/Cb)</w:t>
            </w:r>
          </w:p>
        </w:tc>
      </w:tr>
      <w:tr w:rsidR="00F273A8" w14:paraId="171D5816" w14:textId="77777777" w:rsidTr="00F273A8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728AC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Regressing   Regenerating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42D52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F8F3D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B0614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91455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1D5B2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7-8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3E53AF" w14:textId="4042E547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(Da/Db)</w:t>
            </w:r>
          </w:p>
        </w:tc>
      </w:tr>
      <w:tr w:rsidR="00F273A8" w14:paraId="51D03CCF" w14:textId="77777777" w:rsidTr="00F273A8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C912F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Omitted spawning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E978C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C3FF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ECB5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C601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F19E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A1EB6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E</w:t>
            </w:r>
          </w:p>
        </w:tc>
      </w:tr>
      <w:tr w:rsidR="00F273A8" w14:paraId="74CF0BD8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B9B71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Abnormal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B23B7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0D21F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9D37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16A4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6B93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BB51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</w:t>
            </w:r>
          </w:p>
        </w:tc>
      </w:tr>
    </w:tbl>
    <w:p w14:paraId="46064B2A" w14:textId="77777777" w:rsidR="00F273A8" w:rsidRDefault="00F273A8" w:rsidP="00F273A8">
      <w:pPr>
        <w:rPr>
          <w:rFonts w:eastAsia="Times New Roman"/>
        </w:rPr>
      </w:pPr>
    </w:p>
    <w:p w14:paraId="7A7E6119" w14:textId="77777777" w:rsidR="00F273A8" w:rsidRDefault="00F273A8" w:rsidP="00F273A8">
      <w:pPr>
        <w:rPr>
          <w:rFonts w:eastAsia="Times New Roman"/>
        </w:rPr>
      </w:pPr>
      <w:r>
        <w:rPr>
          <w:rFonts w:eastAsia="Times New Roman"/>
          <w:b/>
          <w:i/>
        </w:rPr>
        <w:t>Scomber colias</w:t>
      </w:r>
      <w:r>
        <w:rPr>
          <w:rFonts w:eastAsia="Times New Roman"/>
          <w:b/>
        </w:rPr>
        <w:t xml:space="preserve"> </w:t>
      </w:r>
      <w:r>
        <w:rPr>
          <w:rFonts w:eastAsia="Times New Roman"/>
          <w:b/>
          <w:bCs/>
          <w:color w:val="000000"/>
        </w:rPr>
        <w:t xml:space="preserve">maturity scale </w:t>
      </w:r>
      <w:r>
        <w:rPr>
          <w:rFonts w:eastAsia="Times New Roman"/>
          <w:b/>
        </w:rPr>
        <w:t>conversions from national to international scales</w:t>
      </w:r>
      <w:r>
        <w:rPr>
          <w:rFonts w:eastAsia="Times New Roman"/>
          <w:b/>
          <w:bCs/>
          <w:color w:val="000000"/>
        </w:rPr>
        <w:t xml:space="preserve"> from ICES, 2015</w:t>
      </w:r>
    </w:p>
    <w:tbl>
      <w:tblPr>
        <w:tblW w:w="9750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616"/>
        <w:gridCol w:w="1419"/>
        <w:gridCol w:w="851"/>
        <w:gridCol w:w="1986"/>
        <w:gridCol w:w="1277"/>
        <w:gridCol w:w="851"/>
        <w:gridCol w:w="1750"/>
      </w:tblGrid>
      <w:tr w:rsidR="00F273A8" w14:paraId="4B0B9B58" w14:textId="77777777" w:rsidTr="00F273A8">
        <w:trPr>
          <w:trHeight w:val="288"/>
        </w:trPr>
        <w:tc>
          <w:tcPr>
            <w:tcW w:w="30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5FE9E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WKMSMAC2 maturity scale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9E0E0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Walsh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8CEFB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  <w:lang w:val="nl-NL"/>
              </w:rPr>
            </w:pPr>
            <w:r>
              <w:rPr>
                <w:rFonts w:eastAsia="Times New Roman" w:cs="Calibri"/>
                <w:b/>
                <w:i/>
                <w:iCs/>
                <w:color w:val="000000"/>
                <w:lang w:val="nl-NL"/>
              </w:rPr>
              <w:t xml:space="preserve">Walsh et al.  </w:t>
            </w:r>
            <w:r>
              <w:rPr>
                <w:rFonts w:eastAsia="Times New Roman" w:cs="Calibri"/>
                <w:b/>
                <w:iCs/>
                <w:color w:val="000000"/>
                <w:lang w:val="nl-NL"/>
              </w:rPr>
              <w:t>(IPMA,IMAR,IEO)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D5432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/>
                <w:iCs/>
                <w:color w:val="000000"/>
              </w:rPr>
              <w:t xml:space="preserve">Walsh et al.  </w:t>
            </w:r>
            <w:r>
              <w:rPr>
                <w:rFonts w:eastAsia="Times New Roman" w:cs="Calibri"/>
                <w:b/>
                <w:iCs/>
                <w:color w:val="000000"/>
              </w:rPr>
              <w:t>(AZTI)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7D284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IMR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7FC740" w14:textId="5561755E" w:rsidR="00F273A8" w:rsidRDefault="0073458C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F273A8" w14:paraId="277758D0" w14:textId="77777777" w:rsidTr="00F273A8">
        <w:trPr>
          <w:trHeight w:val="288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53688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DE73B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09F770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667A4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6EA42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1-2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9B5CC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1-2a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423EF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F273A8" w14:paraId="6AFA9389" w14:textId="77777777" w:rsidTr="00F273A8">
        <w:trPr>
          <w:trHeight w:val="288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96E26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7958A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4AA51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2-3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CDD9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EC3F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3-4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701B0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2c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CA3FB2" w14:textId="24FB943A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(Ba/Bb)</w:t>
            </w:r>
          </w:p>
        </w:tc>
      </w:tr>
      <w:tr w:rsidR="00F273A8" w14:paraId="2A102B3D" w14:textId="77777777" w:rsidTr="00F273A8">
        <w:trPr>
          <w:trHeight w:val="288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FAE2F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E2ACE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0FB4B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4-5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95B7E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 xml:space="preserve"> 3-4-5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BD4C2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5-6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1F13D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9D8D5" w14:textId="52831E21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  <w:r w:rsidR="000A6C1D">
              <w:rPr>
                <w:rFonts w:eastAsia="Times New Roman" w:cs="Calibri"/>
                <w:bCs/>
                <w:color w:val="000000"/>
              </w:rPr>
              <w:t xml:space="preserve"> (Ca/Cb)</w:t>
            </w:r>
          </w:p>
        </w:tc>
      </w:tr>
      <w:tr w:rsidR="00F273A8" w14:paraId="41BDC6EC" w14:textId="77777777" w:rsidTr="00F273A8">
        <w:trPr>
          <w:trHeight w:val="576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577E0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Regressing </w:t>
            </w:r>
          </w:p>
          <w:p w14:paraId="3C8BB01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Regenerating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EEFD0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6DE8D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8B084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CA5DA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7-8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775D7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4a-4b-2b</w:t>
            </w: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49152A" w14:textId="69F0DB74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</w:t>
            </w:r>
            <w:r w:rsidR="000A6C1D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0A6C1D">
              <w:rPr>
                <w:rFonts w:eastAsia="Times New Roman" w:cs="Calibri"/>
                <w:bCs/>
                <w:color w:val="000000"/>
              </w:rPr>
              <w:t>(Da/Db)</w:t>
            </w:r>
          </w:p>
        </w:tc>
      </w:tr>
      <w:tr w:rsidR="00F273A8" w14:paraId="5DD0F254" w14:textId="77777777" w:rsidTr="00F273A8">
        <w:trPr>
          <w:trHeight w:val="576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851D5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Omitted spawning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C3184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8145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0592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9964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6B220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5C666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E</w:t>
            </w:r>
          </w:p>
        </w:tc>
      </w:tr>
      <w:tr w:rsidR="00F273A8" w14:paraId="33773342" w14:textId="77777777" w:rsidTr="00F273A8">
        <w:trPr>
          <w:trHeight w:val="288"/>
        </w:trPr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ED5ED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Abnormal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5C9EF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B7EC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AE38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82A2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51DA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8ED46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</w:t>
            </w:r>
          </w:p>
        </w:tc>
      </w:tr>
    </w:tbl>
    <w:p w14:paraId="7EF63B85" w14:textId="77777777" w:rsidR="00F273A8" w:rsidRDefault="00F273A8" w:rsidP="00F273A8">
      <w:pPr>
        <w:jc w:val="center"/>
        <w:rPr>
          <w:rFonts w:eastAsia="Times New Roman"/>
        </w:rPr>
      </w:pPr>
    </w:p>
    <w:p w14:paraId="475667A2" w14:textId="77777777" w:rsidR="00F273A8" w:rsidRDefault="00F273A8" w:rsidP="00F273A8">
      <w:pPr>
        <w:spacing w:before="0" w:after="0"/>
        <w:jc w:val="left"/>
        <w:rPr>
          <w:rFonts w:eastAsia="Times New Roman"/>
          <w:b/>
          <w:i/>
        </w:rPr>
      </w:pPr>
      <w:r>
        <w:rPr>
          <w:rFonts w:eastAsia="Times New Roman"/>
          <w:b/>
          <w:i/>
        </w:rPr>
        <w:br w:type="page"/>
      </w:r>
    </w:p>
    <w:p w14:paraId="58D297AE" w14:textId="77777777" w:rsidR="00F273A8" w:rsidRDefault="00F273A8" w:rsidP="00F273A8">
      <w:pPr>
        <w:rPr>
          <w:rFonts w:eastAsia="Times New Roman"/>
        </w:rPr>
      </w:pPr>
      <w:r>
        <w:rPr>
          <w:rFonts w:eastAsia="Times New Roman"/>
          <w:b/>
          <w:i/>
        </w:rPr>
        <w:lastRenderedPageBreak/>
        <w:t>Trachurus trachurus</w:t>
      </w:r>
      <w:r>
        <w:rPr>
          <w:rFonts w:eastAsia="Times New Roman"/>
          <w:b/>
        </w:rPr>
        <w:t xml:space="preserve"> </w:t>
      </w:r>
      <w:r>
        <w:rPr>
          <w:rFonts w:eastAsia="Times New Roman"/>
          <w:b/>
          <w:bCs/>
          <w:color w:val="000000"/>
        </w:rPr>
        <w:t xml:space="preserve">maturity scale </w:t>
      </w:r>
      <w:r>
        <w:rPr>
          <w:rFonts w:eastAsia="Times New Roman"/>
          <w:b/>
        </w:rPr>
        <w:t>conversions from national to international scales</w:t>
      </w:r>
      <w:r>
        <w:rPr>
          <w:rFonts w:eastAsia="Times New Roman"/>
          <w:b/>
          <w:bCs/>
          <w:color w:val="000000"/>
        </w:rPr>
        <w:t xml:space="preserve"> from ICES, 2015</w:t>
      </w:r>
    </w:p>
    <w:tbl>
      <w:tblPr>
        <w:tblW w:w="10260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473"/>
        <w:gridCol w:w="1416"/>
        <w:gridCol w:w="992"/>
        <w:gridCol w:w="2059"/>
        <w:gridCol w:w="1467"/>
        <w:gridCol w:w="1032"/>
        <w:gridCol w:w="1821"/>
      </w:tblGrid>
      <w:tr w:rsidR="00F273A8" w14:paraId="29EA9665" w14:textId="77777777" w:rsidTr="00F273A8">
        <w:trPr>
          <w:trHeight w:val="290"/>
        </w:trPr>
        <w:tc>
          <w:tcPr>
            <w:tcW w:w="28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11C248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WKMSMAC2 maturity scale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57165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Walsh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015E8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  <w:lang w:val="nl-NL"/>
              </w:rPr>
            </w:pPr>
            <w:r>
              <w:rPr>
                <w:rFonts w:eastAsia="Times New Roman" w:cs="Calibri"/>
                <w:b/>
                <w:iCs/>
                <w:color w:val="000000"/>
                <w:lang w:val="nl-NL"/>
              </w:rPr>
              <w:t xml:space="preserve">Walsh </w:t>
            </w:r>
            <w:r>
              <w:rPr>
                <w:rFonts w:eastAsia="Times New Roman" w:cs="Calibri"/>
                <w:b/>
                <w:i/>
                <w:iCs/>
                <w:color w:val="000000"/>
                <w:lang w:val="nl-NL"/>
              </w:rPr>
              <w:t>et al.</w:t>
            </w:r>
          </w:p>
          <w:p w14:paraId="65932C3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Cs/>
                <w:color w:val="000000"/>
                <w:lang w:val="nl-NL"/>
              </w:rPr>
            </w:pPr>
            <w:r>
              <w:rPr>
                <w:rFonts w:eastAsia="Times New Roman" w:cs="Calibri"/>
                <w:b/>
                <w:iCs/>
                <w:color w:val="000000"/>
                <w:lang w:val="nl-NL"/>
              </w:rPr>
              <w:t>(IPMA,IMAR,IEO)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1514E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 xml:space="preserve">Walsh </w:t>
            </w:r>
            <w:r>
              <w:rPr>
                <w:rFonts w:eastAsia="Times New Roman" w:cs="Calibri"/>
                <w:b/>
                <w:i/>
                <w:iCs/>
                <w:color w:val="000000"/>
              </w:rPr>
              <w:t>et al</w:t>
            </w:r>
            <w:r>
              <w:rPr>
                <w:rFonts w:eastAsia="Times New Roman" w:cs="Calibri"/>
                <w:b/>
                <w:iCs/>
                <w:color w:val="000000"/>
              </w:rPr>
              <w:t>. (AZTI)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F953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IMR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9D559F" w14:textId="73CB1CA8" w:rsidR="00F273A8" w:rsidRDefault="0073458C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F273A8" w14:paraId="43BA7858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986E2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C73A6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18E9B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CA2EC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1-2a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723FE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0B054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1-2a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D6EFCE" w14:textId="09DD46E9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A</w:t>
            </w:r>
          </w:p>
        </w:tc>
      </w:tr>
      <w:tr w:rsidR="00F273A8" w14:paraId="60BEDC41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A79EE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8738E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9F49A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D9E4B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28E24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7E944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2c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0BBF83" w14:textId="63B54D8F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B</w:t>
            </w:r>
            <w:r w:rsidR="00A478EE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color w:val="000000"/>
              </w:rPr>
              <w:t>(Ba/Bb)</w:t>
            </w:r>
          </w:p>
        </w:tc>
      </w:tr>
      <w:tr w:rsidR="00F273A8" w14:paraId="2A5890D8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14976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00686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26DD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3-4-5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2DC2C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9714B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3-4-5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021C5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057B50" w14:textId="271B6DDE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C</w:t>
            </w:r>
            <w:r w:rsidR="00A478EE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color w:val="000000"/>
              </w:rPr>
              <w:t>(Ca/Cb)</w:t>
            </w:r>
          </w:p>
        </w:tc>
      </w:tr>
      <w:tr w:rsidR="00F273A8" w14:paraId="2BFBF130" w14:textId="77777777" w:rsidTr="00F273A8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96DB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Regressing   Regenerating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B29E48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6F0EB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94652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5-6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F9B83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1C625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4a-4b-2b</w:t>
            </w: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F61120" w14:textId="1D9388C7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D</w:t>
            </w:r>
            <w:r w:rsidR="00A478EE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color w:val="000000"/>
              </w:rPr>
              <w:t>(Da/Db)</w:t>
            </w:r>
          </w:p>
        </w:tc>
      </w:tr>
      <w:tr w:rsidR="00F273A8" w14:paraId="728BD547" w14:textId="77777777" w:rsidTr="00F273A8">
        <w:trPr>
          <w:trHeight w:val="581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07BE0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Omitted spawning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7D3E7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2C32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4D00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CC2B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6556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C6F403" w14:textId="77777777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E</w:t>
            </w:r>
          </w:p>
        </w:tc>
      </w:tr>
      <w:tr w:rsidR="00F273A8" w14:paraId="45ADA182" w14:textId="77777777" w:rsidTr="00F273A8">
        <w:trPr>
          <w:trHeight w:val="290"/>
        </w:trPr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81FBD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Abnormal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A7CC2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0255F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69D9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912F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91E1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33CBB" w14:textId="77777777" w:rsidR="00F273A8" w:rsidRPr="000A6C1D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A6C1D">
              <w:rPr>
                <w:rFonts w:eastAsia="Times New Roman" w:cs="Calibri"/>
                <w:b/>
                <w:bCs/>
                <w:color w:val="000000"/>
              </w:rPr>
              <w:t>F</w:t>
            </w:r>
          </w:p>
        </w:tc>
      </w:tr>
    </w:tbl>
    <w:p w14:paraId="3119CE52" w14:textId="77777777" w:rsidR="00F273A8" w:rsidRDefault="00F273A8" w:rsidP="00F273A8">
      <w:pPr>
        <w:spacing w:after="0"/>
        <w:rPr>
          <w:rFonts w:eastAsia="Times New Roman"/>
          <w:b/>
          <w:bCs/>
          <w:i/>
          <w:color w:val="000000"/>
        </w:rPr>
      </w:pPr>
    </w:p>
    <w:p w14:paraId="460CEE50" w14:textId="77777777" w:rsidR="00F273A8" w:rsidRDefault="00F273A8" w:rsidP="00F273A8">
      <w:pPr>
        <w:spacing w:after="0"/>
        <w:rPr>
          <w:rFonts w:eastAsia="Times New Roman"/>
        </w:rPr>
      </w:pPr>
      <w:r>
        <w:rPr>
          <w:rFonts w:eastAsia="Times New Roman"/>
          <w:b/>
          <w:bCs/>
          <w:i/>
          <w:color w:val="000000"/>
        </w:rPr>
        <w:t>Trachurus mediterraneus</w:t>
      </w:r>
      <w:r>
        <w:rPr>
          <w:rFonts w:eastAsia="Times New Roman"/>
          <w:b/>
          <w:bCs/>
          <w:color w:val="000000"/>
        </w:rPr>
        <w:t xml:space="preserve"> maturity scale </w:t>
      </w:r>
      <w:r>
        <w:rPr>
          <w:rFonts w:eastAsia="Times New Roman"/>
          <w:b/>
        </w:rPr>
        <w:t>conversions from national to international scales</w:t>
      </w:r>
      <w:r>
        <w:rPr>
          <w:rFonts w:eastAsia="Times New Roman"/>
          <w:b/>
          <w:bCs/>
          <w:color w:val="000000"/>
        </w:rPr>
        <w:t xml:space="preserve"> from ICES, 2015</w:t>
      </w:r>
    </w:p>
    <w:tbl>
      <w:tblPr>
        <w:tblW w:w="8565" w:type="dxa"/>
        <w:tblInd w:w="78" w:type="dxa"/>
        <w:tblLayout w:type="fixed"/>
        <w:tblLook w:val="04A0" w:firstRow="1" w:lastRow="0" w:firstColumn="1" w:lastColumn="0" w:noHBand="0" w:noVBand="1"/>
      </w:tblPr>
      <w:tblGrid>
        <w:gridCol w:w="1610"/>
        <w:gridCol w:w="1424"/>
        <w:gridCol w:w="850"/>
        <w:gridCol w:w="1561"/>
        <w:gridCol w:w="1276"/>
        <w:gridCol w:w="1844"/>
      </w:tblGrid>
      <w:tr w:rsidR="00F273A8" w14:paraId="77EA820C" w14:textId="77777777" w:rsidTr="00F273A8">
        <w:trPr>
          <w:trHeight w:val="290"/>
        </w:trPr>
        <w:tc>
          <w:tcPr>
            <w:tcW w:w="30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1F5AAF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WKMSMAC2 maturity scale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E6F3CB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Walsh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39547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b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WKSPMAT maturity scale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22992A" w14:textId="77777777" w:rsidR="00F273A8" w:rsidRDefault="00F273A8">
            <w:pPr>
              <w:autoSpaceDE w:val="0"/>
              <w:autoSpaceDN w:val="0"/>
              <w:adjustRightInd w:val="0"/>
              <w:spacing w:after="0"/>
              <w:rPr>
                <w:rFonts w:eastAsia="Times New Roman" w:cs="Calibri"/>
                <w:b/>
                <w:i/>
                <w:iCs/>
                <w:color w:val="000000"/>
              </w:rPr>
            </w:pPr>
            <w:r>
              <w:rPr>
                <w:rFonts w:eastAsia="Times New Roman" w:cs="Calibri"/>
                <w:b/>
                <w:iCs/>
                <w:color w:val="000000"/>
              </w:rPr>
              <w:t>Walsh</w:t>
            </w:r>
            <w:r>
              <w:rPr>
                <w:rFonts w:eastAsia="Times New Roman" w:cs="Calibri"/>
                <w:b/>
                <w:i/>
                <w:iCs/>
                <w:color w:val="000000"/>
              </w:rPr>
              <w:t xml:space="preserve"> et al. </w:t>
            </w:r>
            <w:r>
              <w:rPr>
                <w:rFonts w:eastAsia="Times New Roman" w:cs="Calibri"/>
                <w:iCs/>
                <w:color w:val="000000"/>
              </w:rPr>
              <w:t>(AZTI)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5AA7F6" w14:textId="4FCD4E0F" w:rsidR="00F273A8" w:rsidRDefault="0073458C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/>
                <w:b/>
                <w:lang w:val="en-US"/>
              </w:rPr>
              <w:t>SMSF</w:t>
            </w:r>
          </w:p>
        </w:tc>
      </w:tr>
      <w:tr w:rsidR="00F273A8" w14:paraId="0805C55A" w14:textId="77777777" w:rsidTr="00F273A8">
        <w:trPr>
          <w:trHeight w:val="290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8C05F6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Immature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CD951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DD94C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A0A48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1-2a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D5996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AD8A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</w:t>
            </w:r>
          </w:p>
        </w:tc>
      </w:tr>
      <w:tr w:rsidR="00F273A8" w14:paraId="2997A940" w14:textId="77777777" w:rsidTr="00F273A8">
        <w:trPr>
          <w:trHeight w:val="290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70C2F8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Developing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F4838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67A1CD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B6E65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AEE87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19607F" w14:textId="73B3C7BA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B</w:t>
            </w:r>
            <w:r w:rsidR="00A478EE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bCs/>
                <w:color w:val="000000"/>
              </w:rPr>
              <w:t>(Ba/Bb)</w:t>
            </w:r>
          </w:p>
        </w:tc>
      </w:tr>
      <w:tr w:rsidR="00F273A8" w14:paraId="63A2F4B1" w14:textId="77777777" w:rsidTr="00F273A8">
        <w:trPr>
          <w:trHeight w:val="290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44D02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Spawning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F2EC3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5DF29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3-4-5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FA22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6DA21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3-4-5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EF3A78" w14:textId="7289C46A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</w:t>
            </w:r>
            <w:r w:rsidR="00A478EE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bCs/>
                <w:color w:val="000000"/>
              </w:rPr>
              <w:t>(Ca/Cb)</w:t>
            </w:r>
          </w:p>
        </w:tc>
      </w:tr>
      <w:tr w:rsidR="00F273A8" w14:paraId="409CF8D7" w14:textId="77777777" w:rsidTr="00F273A8">
        <w:trPr>
          <w:trHeight w:val="581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92281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Regressing Regenerating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196CA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6AECCF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0B9173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5-6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D7B0D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A8B7BA" w14:textId="2F7852ED" w:rsidR="00F273A8" w:rsidRPr="00A478EE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bCs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</w:t>
            </w:r>
            <w:r w:rsidR="00A478EE">
              <w:rPr>
                <w:rFonts w:eastAsia="Times New Roman" w:cs="Calibri"/>
                <w:b/>
                <w:color w:val="000000"/>
              </w:rPr>
              <w:t xml:space="preserve"> </w:t>
            </w:r>
            <w:r w:rsidR="00A478EE">
              <w:rPr>
                <w:rFonts w:eastAsia="Times New Roman" w:cs="Calibri"/>
                <w:bCs/>
                <w:color w:val="000000"/>
              </w:rPr>
              <w:t>(Da/Db)</w:t>
            </w:r>
          </w:p>
        </w:tc>
      </w:tr>
      <w:tr w:rsidR="00F273A8" w14:paraId="5AF1DBD6" w14:textId="77777777" w:rsidTr="00F273A8">
        <w:trPr>
          <w:trHeight w:val="581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0338A1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Omitted spawning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06CB4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04AA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ACE58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ABE9E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FF732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E</w:t>
            </w:r>
          </w:p>
        </w:tc>
      </w:tr>
      <w:tr w:rsidR="00F273A8" w14:paraId="234BAA94" w14:textId="77777777" w:rsidTr="00F273A8">
        <w:trPr>
          <w:trHeight w:val="290"/>
        </w:trPr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8B88D2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Abnormal</w:t>
            </w:r>
          </w:p>
        </w:tc>
        <w:tc>
          <w:tcPr>
            <w:tcW w:w="1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0C9F3C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5641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D8F09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54475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1FFD77" w14:textId="77777777" w:rsidR="00F273A8" w:rsidRDefault="00F273A8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F</w:t>
            </w:r>
          </w:p>
        </w:tc>
      </w:tr>
    </w:tbl>
    <w:p w14:paraId="28DBBC45" w14:textId="77777777" w:rsidR="00F273A8" w:rsidRDefault="00F273A8" w:rsidP="00F273A8">
      <w:pPr>
        <w:rPr>
          <w:rFonts w:eastAsia="Times New Roman"/>
        </w:rPr>
      </w:pPr>
    </w:p>
    <w:p w14:paraId="10D26801" w14:textId="77777777" w:rsidR="00F273A8" w:rsidRDefault="00F273A8" w:rsidP="00F273A8">
      <w:pPr>
        <w:spacing w:before="0" w:after="0"/>
        <w:jc w:val="left"/>
        <w:sectPr w:rsidR="00F273A8" w:rsidSect="000A6C1D">
          <w:pgSz w:w="11906" w:h="16838"/>
          <w:pgMar w:top="1729" w:right="1797" w:bottom="1151" w:left="1418" w:header="720" w:footer="578" w:gutter="0"/>
          <w:cols w:space="720"/>
        </w:sectPr>
      </w:pPr>
    </w:p>
    <w:p w14:paraId="72ECA608" w14:textId="77777777" w:rsidR="00F273A8" w:rsidRDefault="00F273A8" w:rsidP="00F273A8">
      <w:pPr>
        <w:pStyle w:val="Heading1"/>
        <w:numPr>
          <w:ilvl w:val="0"/>
          <w:numId w:val="0"/>
        </w:numPr>
        <w:tabs>
          <w:tab w:val="left" w:pos="720"/>
        </w:tabs>
        <w:rPr>
          <w:lang w:eastAsia="en-GB"/>
        </w:rPr>
      </w:pPr>
      <w:r>
        <w:lastRenderedPageBreak/>
        <w:t>Annex 7: Conversion tables for the GFCM areas</w:t>
      </w:r>
    </w:p>
    <w:tbl>
      <w:tblPr>
        <w:tblW w:w="15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  <w:gridCol w:w="3118"/>
        <w:gridCol w:w="3119"/>
      </w:tblGrid>
      <w:tr w:rsidR="00F273A8" w14:paraId="56EB83B5" w14:textId="77777777" w:rsidTr="00F273A8">
        <w:trPr>
          <w:trHeight w:val="290"/>
        </w:trPr>
        <w:tc>
          <w:tcPr>
            <w:tcW w:w="155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AA7F8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eastAsia="Times New Roman" w:cs="Calibri"/>
                <w:b/>
                <w:i/>
                <w:color w:val="000000"/>
              </w:rPr>
            </w:pPr>
            <w:r>
              <w:rPr>
                <w:rFonts w:eastAsia="Times New Roman" w:cs="Calibri"/>
                <w:b/>
                <w:i/>
                <w:color w:val="000000"/>
              </w:rPr>
              <w:t>CONVERSION OF MATURITY SCALES - BONY FISH</w:t>
            </w:r>
          </w:p>
        </w:tc>
      </w:tr>
      <w:tr w:rsidR="00F273A8" w14:paraId="6986D747" w14:textId="77777777" w:rsidTr="00F273A8">
        <w:trPr>
          <w:trHeight w:val="482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28A7F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ICCAT (big pelagics)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C0C08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NIKOLSKY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A75A1A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MEDITS 1994-2006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388DD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MEDITS 2007-2018 /</w:t>
            </w:r>
          </w:p>
          <w:p w14:paraId="2AA5FDE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GFCM SCALE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AFC89" w14:textId="49718E66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b/>
                <w:color w:val="000000"/>
              </w:rPr>
            </w:pPr>
            <w:del w:id="141" w:author="Francesca Vitale" w:date="2025-10-07T13:48:00Z">
              <w:r w:rsidDel="0073458C">
                <w:rPr>
                  <w:rFonts w:eastAsia="Times New Roman" w:cs="Calibri"/>
                  <w:b/>
                  <w:color w:val="000000"/>
                </w:rPr>
                <w:delText xml:space="preserve">WKMATCH </w:delText>
              </w:r>
            </w:del>
            <w:ins w:id="142" w:author="Francesca Vitale" w:date="2025-10-07T13:48:00Z">
              <w:r w:rsidR="0073458C">
                <w:rPr>
                  <w:rFonts w:eastAsia="Times New Roman" w:cs="Calibri"/>
                  <w:b/>
                  <w:color w:val="000000"/>
                </w:rPr>
                <w:t xml:space="preserve">SMSF </w:t>
              </w:r>
            </w:ins>
            <w:r>
              <w:rPr>
                <w:rFonts w:eastAsia="Times New Roman" w:cs="Calibri"/>
                <w:b/>
                <w:color w:val="000000"/>
              </w:rPr>
              <w:t>SCALE</w:t>
            </w:r>
          </w:p>
        </w:tc>
      </w:tr>
      <w:tr w:rsidR="00F273A8" w14:paraId="1A3F9EBB" w14:textId="77777777" w:rsidTr="00F273A8">
        <w:trPr>
          <w:trHeight w:val="482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FDB1E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IMMATURE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04F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IMMATURE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0634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IMMATURE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E3AF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IMMATURE / VIRGIN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90632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A. IMMATURE</w:t>
            </w:r>
          </w:p>
        </w:tc>
      </w:tr>
      <w:tr w:rsidR="00F273A8" w14:paraId="0DCE0F23" w14:textId="77777777" w:rsidTr="00F273A8">
        <w:trPr>
          <w:trHeight w:val="480"/>
        </w:trPr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B93B5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 EARLY MATURING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7009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3. DEVELOPING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E048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 MATURING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10BC70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2a. VIRGIN DEVELOPING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BEC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Ba. DEVELOPING BUT </w:t>
            </w:r>
          </w:p>
          <w:p w14:paraId="48B97519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FUNCTIONALLY IMMATURE</w:t>
            </w:r>
          </w:p>
        </w:tc>
      </w:tr>
      <w:tr w:rsidR="00F273A8" w14:paraId="1F0C9C95" w14:textId="77777777" w:rsidTr="00F273A8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75708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292EA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B0003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0C473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2b. RECOVERING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5A1F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Bb. DEVELOPING AND </w:t>
            </w:r>
          </w:p>
          <w:p w14:paraId="45F33A33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FUNCTIONALLY MATURE</w:t>
            </w:r>
          </w:p>
        </w:tc>
      </w:tr>
      <w:tr w:rsidR="00F273A8" w14:paraId="3065DA9A" w14:textId="77777777" w:rsidTr="00F273A8">
        <w:trPr>
          <w:trHeight w:val="482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DFC2B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3. MATURING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B8D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4. MATURING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68E7D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3. SPAWNING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51E9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2c. MATURING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33DC7" w14:textId="10B591DB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</w:t>
            </w:r>
            <w:r w:rsidR="00A478EE">
              <w:rPr>
                <w:rFonts w:eastAsia="Times New Roman" w:cs="Calibri"/>
                <w:color w:val="000000"/>
              </w:rPr>
              <w:t>a/Cb</w:t>
            </w:r>
            <w:r>
              <w:rPr>
                <w:rFonts w:eastAsia="Times New Roman" w:cs="Calibri"/>
                <w:color w:val="000000"/>
              </w:rPr>
              <w:t>. SPAWNING</w:t>
            </w:r>
          </w:p>
        </w:tc>
      </w:tr>
      <w:tr w:rsidR="00F273A8" w14:paraId="0E8543D8" w14:textId="77777777" w:rsidTr="00F273A8">
        <w:trPr>
          <w:trHeight w:val="482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80219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4. RIPE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53097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5. MATURE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5D412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556764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3.MATURE / SPAWNER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C51A7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</w:tr>
      <w:tr w:rsidR="00F273A8" w14:paraId="2B2CCFE8" w14:textId="77777777" w:rsidTr="00F273A8">
        <w:trPr>
          <w:trHeight w:val="482"/>
        </w:trPr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87695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5. SPENT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A060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6. SPENT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406E4FC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4. POST-SPAWNNG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B5D4E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4a. SPENT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7574B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Da. REGRESSING</w:t>
            </w:r>
          </w:p>
        </w:tc>
      </w:tr>
      <w:tr w:rsidR="00F273A8" w14:paraId="0D25C3F7" w14:textId="77777777" w:rsidTr="00F273A8">
        <w:trPr>
          <w:trHeight w:val="4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0D431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93EA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 RESTING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496CF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4A4178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4b. RESTING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E49E6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Db. REGENERATING</w:t>
            </w:r>
          </w:p>
        </w:tc>
      </w:tr>
      <w:tr w:rsidR="00F273A8" w14:paraId="4E91720E" w14:textId="77777777" w:rsidTr="00F273A8">
        <w:trPr>
          <w:trHeight w:val="482"/>
        </w:trPr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DB922D" w14:textId="77777777" w:rsidR="00F273A8" w:rsidRDefault="00F273A8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E83B21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5341C4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E0EE541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BB9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E. OMITTED SPAWNING</w:t>
            </w:r>
          </w:p>
        </w:tc>
      </w:tr>
      <w:tr w:rsidR="00F273A8" w14:paraId="10953C27" w14:textId="77777777" w:rsidTr="00F273A8">
        <w:trPr>
          <w:trHeight w:val="482"/>
        </w:trPr>
        <w:tc>
          <w:tcPr>
            <w:tcW w:w="3118" w:type="dxa"/>
            <w:noWrap/>
            <w:vAlign w:val="center"/>
            <w:hideMark/>
          </w:tcPr>
          <w:p w14:paraId="3CD16EC2" w14:textId="77777777" w:rsidR="00F273A8" w:rsidRDefault="00F273A8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3118" w:type="dxa"/>
            <w:vAlign w:val="center"/>
            <w:hideMark/>
          </w:tcPr>
          <w:p w14:paraId="4992E2FD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vAlign w:val="center"/>
            <w:hideMark/>
          </w:tcPr>
          <w:p w14:paraId="231AEDF0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B26C47C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CC101" w14:textId="77777777" w:rsidR="00F273A8" w:rsidRDefault="00F273A8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F. ABNORMAL</w:t>
            </w:r>
          </w:p>
        </w:tc>
      </w:tr>
    </w:tbl>
    <w:p w14:paraId="48315027" w14:textId="77777777" w:rsidR="00F273A8" w:rsidRDefault="00F273A8" w:rsidP="00F273A8"/>
    <w:p w14:paraId="26DCB38C" w14:textId="77777777" w:rsidR="00F273A8" w:rsidRDefault="00F273A8" w:rsidP="00F273A8"/>
    <w:p w14:paraId="7BE0D15B" w14:textId="77777777" w:rsidR="00F273A8" w:rsidRDefault="00F273A8" w:rsidP="00F273A8"/>
    <w:tbl>
      <w:tblPr>
        <w:tblW w:w="155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9"/>
        <w:gridCol w:w="3187"/>
        <w:gridCol w:w="3118"/>
        <w:gridCol w:w="3118"/>
        <w:gridCol w:w="3118"/>
      </w:tblGrid>
      <w:tr w:rsidR="00F273A8" w14:paraId="132C1E82" w14:textId="77777777" w:rsidTr="00F273A8">
        <w:trPr>
          <w:trHeight w:val="290"/>
        </w:trPr>
        <w:tc>
          <w:tcPr>
            <w:tcW w:w="155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CC858B" w14:textId="77777777" w:rsidR="00F273A8" w:rsidRDefault="00F273A8">
            <w:pPr>
              <w:spacing w:before="0" w:after="0"/>
              <w:contextualSpacing/>
              <w:jc w:val="left"/>
              <w:rPr>
                <w:rFonts w:eastAsia="Times New Roman"/>
                <w:b/>
                <w:bCs/>
                <w:i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i/>
                <w:color w:val="000000"/>
                <w:lang w:val="en-US" w:eastAsia="it-IT"/>
              </w:rPr>
              <w:lastRenderedPageBreak/>
              <w:t xml:space="preserve">CONVERSION OF MATURITY SCALES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lang w:val="en-US" w:eastAsia="it-IT"/>
              </w:rPr>
              <w:t>- CRUSTACEANS</w:t>
            </w:r>
          </w:p>
        </w:tc>
      </w:tr>
      <w:tr w:rsidR="00F273A8" w14:paraId="2D17C213" w14:textId="77777777" w:rsidTr="00F273A8">
        <w:trPr>
          <w:trHeight w:val="482"/>
        </w:trPr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B223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GFCM</w:t>
            </w:r>
          </w:p>
          <w:p w14:paraId="407B77C9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CRUSTACEANS STOMATOPODS</w:t>
            </w:r>
          </w:p>
        </w:tc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F268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GFCM</w:t>
            </w:r>
          </w:p>
          <w:p w14:paraId="6965A79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CRUSTACEANS DECAPODS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DC101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MEDITS 1994-2006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15ACE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2007-2018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569C6" w14:textId="190C218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del w:id="143" w:author="Francesca Vitale" w:date="2025-10-07T13:48:00Z">
              <w:r w:rsidDel="0073458C">
                <w:rPr>
                  <w:rFonts w:eastAsia="Times New Roman"/>
                  <w:b/>
                  <w:bCs/>
                  <w:color w:val="000000"/>
                  <w:sz w:val="18"/>
                  <w:szCs w:val="18"/>
                  <w:lang w:eastAsia="it-IT"/>
                </w:rPr>
                <w:delText xml:space="preserve">WKMATCH </w:delText>
              </w:r>
            </w:del>
            <w:ins w:id="144" w:author="Francesca Vitale" w:date="2025-10-07T13:48:00Z">
              <w:r w:rsidR="0073458C">
                <w:rPr>
                  <w:rFonts w:eastAsia="Times New Roman"/>
                  <w:b/>
                  <w:bCs/>
                  <w:color w:val="000000"/>
                  <w:sz w:val="18"/>
                  <w:szCs w:val="18"/>
                  <w:lang w:eastAsia="it-IT"/>
                </w:rPr>
                <w:t xml:space="preserve">SMSF </w:t>
              </w:r>
            </w:ins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SCALE</w:t>
            </w:r>
          </w:p>
        </w:tc>
      </w:tr>
      <w:tr w:rsidR="00F273A8" w14:paraId="76B79F68" w14:textId="77777777" w:rsidTr="00F273A8">
        <w:trPr>
          <w:trHeight w:val="482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D1106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0. IMMATURE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2B68B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1E88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A05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 VIRGIN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1E129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A. IMMATURE</w:t>
            </w:r>
          </w:p>
        </w:tc>
      </w:tr>
      <w:tr w:rsidR="00F273A8" w14:paraId="756D1A43" w14:textId="77777777" w:rsidTr="00F273A8">
        <w:trPr>
          <w:trHeight w:val="480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B5DD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2. EARLY MATURATION</w:t>
            </w:r>
          </w:p>
        </w:tc>
        <w:tc>
          <w:tcPr>
            <w:tcW w:w="318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C64D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DEVELOPING-RESTING-RECOVERING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459B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MATURING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2159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2a. VIRGIN DEVELOPING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27150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Ba. DEVELOPING BUT </w:t>
            </w:r>
          </w:p>
          <w:p w14:paraId="2BA1B36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IMMATURE</w:t>
            </w:r>
          </w:p>
        </w:tc>
      </w:tr>
      <w:tr w:rsidR="00F273A8" w14:paraId="3365E6E4" w14:textId="77777777" w:rsidTr="00F273A8">
        <w:trPr>
          <w:trHeight w:val="480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568F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1. QUIESCENT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97411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6BF5D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8311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2b. RECOVERING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14009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Bb. DEVELOPING AND </w:t>
            </w:r>
          </w:p>
          <w:p w14:paraId="204287F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MATURE</w:t>
            </w:r>
          </w:p>
        </w:tc>
      </w:tr>
      <w:tr w:rsidR="00F273A8" w14:paraId="269534B4" w14:textId="77777777" w:rsidTr="00F273A8">
        <w:trPr>
          <w:trHeight w:val="482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79776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3. MATURATION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A738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3. MATURING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E6D23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DBDE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2c. MATURING OR </w:t>
            </w:r>
          </w:p>
          <w:p w14:paraId="15EBB0E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ALMOST MATURE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F0B67" w14:textId="3234CCCF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C</w:t>
            </w:r>
            <w:r w:rsidR="00A478EE">
              <w:rPr>
                <w:rFonts w:eastAsia="Times New Roman"/>
                <w:color w:val="000000"/>
                <w:lang w:val="en-US" w:eastAsia="it-IT"/>
              </w:rPr>
              <w:t>a/Cb</w:t>
            </w:r>
            <w:r>
              <w:rPr>
                <w:rFonts w:eastAsia="Times New Roman"/>
                <w:color w:val="000000"/>
                <w:lang w:val="en-US" w:eastAsia="it-IT"/>
              </w:rPr>
              <w:t>. SPAWNING</w:t>
            </w:r>
          </w:p>
        </w:tc>
      </w:tr>
      <w:tr w:rsidR="00F273A8" w14:paraId="613ED9D7" w14:textId="77777777" w:rsidTr="00F273A8">
        <w:trPr>
          <w:trHeight w:val="482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9F6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4. RIPE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0D3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4. MATURE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36FF9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4746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2d. MATURE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A1B87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</w:tr>
      <w:tr w:rsidR="00F273A8" w14:paraId="53AC549E" w14:textId="77777777" w:rsidTr="00F273A8">
        <w:trPr>
          <w:trHeight w:val="482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7F81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5. SPENT</w:t>
            </w:r>
          </w:p>
        </w:tc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5E5F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5. SPENT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FC443D9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B8CC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2e. RESTING ADULT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3DFC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Da. REGRESSING</w:t>
            </w:r>
          </w:p>
        </w:tc>
      </w:tr>
      <w:tr w:rsidR="00F273A8" w14:paraId="2767B4C8" w14:textId="77777777" w:rsidTr="00F273A8">
        <w:trPr>
          <w:trHeight w:val="482"/>
        </w:trPr>
        <w:tc>
          <w:tcPr>
            <w:tcW w:w="30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537195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35C8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DEVELOPING-RESTING-RECOVERING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912C3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A01FC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B0FBE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Db. REGENERATING</w:t>
            </w:r>
          </w:p>
        </w:tc>
      </w:tr>
      <w:tr w:rsidR="00F273A8" w14:paraId="1F0EC79D" w14:textId="77777777" w:rsidTr="00F273A8">
        <w:trPr>
          <w:trHeight w:val="482"/>
        </w:trPr>
        <w:tc>
          <w:tcPr>
            <w:tcW w:w="3049" w:type="dxa"/>
            <w:vAlign w:val="center"/>
            <w:hideMark/>
          </w:tcPr>
          <w:p w14:paraId="508F1E71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D8FC15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F852B0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8F2FF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ED7E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E. OMI</w:t>
            </w:r>
            <w:r>
              <w:rPr>
                <w:rFonts w:eastAsia="Times New Roman"/>
                <w:color w:val="000000"/>
                <w:lang w:eastAsia="it-IT"/>
              </w:rPr>
              <w:t>TTED SPAWNING</w:t>
            </w:r>
          </w:p>
        </w:tc>
      </w:tr>
      <w:tr w:rsidR="00F273A8" w14:paraId="5E4BF9DD" w14:textId="77777777" w:rsidTr="00F273A8">
        <w:trPr>
          <w:trHeight w:val="482"/>
        </w:trPr>
        <w:tc>
          <w:tcPr>
            <w:tcW w:w="3049" w:type="dxa"/>
            <w:noWrap/>
            <w:vAlign w:val="center"/>
            <w:hideMark/>
          </w:tcPr>
          <w:p w14:paraId="150C9912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1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F59028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C20D32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80F415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096F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F. ABNORMAL</w:t>
            </w:r>
          </w:p>
        </w:tc>
      </w:tr>
      <w:tr w:rsidR="00F273A8" w14:paraId="64D5D03D" w14:textId="77777777" w:rsidTr="00F273A8">
        <w:trPr>
          <w:trHeight w:val="482"/>
        </w:trPr>
        <w:tc>
          <w:tcPr>
            <w:tcW w:w="3049" w:type="dxa"/>
            <w:noWrap/>
            <w:vAlign w:val="center"/>
            <w:hideMark/>
          </w:tcPr>
          <w:p w14:paraId="23BD6A5B" w14:textId="77777777" w:rsidR="00F273A8" w:rsidRDefault="00F273A8">
            <w:pPr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1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A5DB15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28D0B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9C5B8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3A3252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</w:p>
        </w:tc>
      </w:tr>
      <w:tr w:rsidR="00F273A8" w14:paraId="7E1932A3" w14:textId="77777777" w:rsidTr="00F273A8">
        <w:trPr>
          <w:trHeight w:val="482"/>
        </w:trPr>
        <w:tc>
          <w:tcPr>
            <w:tcW w:w="3049" w:type="dxa"/>
            <w:noWrap/>
            <w:vAlign w:val="center"/>
            <w:hideMark/>
          </w:tcPr>
          <w:p w14:paraId="79A2AA65" w14:textId="77777777" w:rsidR="00F273A8" w:rsidRDefault="00F273A8">
            <w:pPr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187" w:type="dxa"/>
            <w:noWrap/>
            <w:vAlign w:val="center"/>
            <w:hideMark/>
          </w:tcPr>
          <w:p w14:paraId="706FD6A8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ACF8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3.External eggs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79E6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3. BERRIED</w:t>
            </w:r>
          </w:p>
        </w:tc>
        <w:tc>
          <w:tcPr>
            <w:tcW w:w="3118" w:type="dxa"/>
            <w:vAlign w:val="center"/>
            <w:hideMark/>
          </w:tcPr>
          <w:p w14:paraId="53945F4F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</w:tr>
    </w:tbl>
    <w:p w14:paraId="27B8885C" w14:textId="77777777" w:rsidR="00F273A8" w:rsidRDefault="00F273A8" w:rsidP="00F273A8">
      <w:pPr>
        <w:spacing w:before="0" w:after="0"/>
        <w:jc w:val="left"/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  <w:sectPr w:rsidR="00F273A8" w:rsidSect="00F273A8">
          <w:pgSz w:w="16838" w:h="11906" w:orient="landscape"/>
          <w:pgMar w:top="2518" w:right="1729" w:bottom="1797" w:left="1151" w:header="720" w:footer="578" w:gutter="0"/>
          <w:cols w:space="720"/>
        </w:sectPr>
      </w:pPr>
    </w:p>
    <w:tbl>
      <w:tblPr>
        <w:tblW w:w="10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3402"/>
        <w:gridCol w:w="3256"/>
        <w:gridCol w:w="146"/>
      </w:tblGrid>
      <w:tr w:rsidR="00F273A8" w14:paraId="481F0A9A" w14:textId="77777777" w:rsidTr="00F273A8">
        <w:trPr>
          <w:gridAfter w:val="1"/>
          <w:trHeight w:val="290"/>
        </w:trPr>
        <w:tc>
          <w:tcPr>
            <w:tcW w:w="102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53EFAF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b/>
                <w:bCs/>
                <w:i/>
                <w:color w:val="000000"/>
                <w:lang w:eastAsia="it-IT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lang w:val="en-US" w:eastAsia="it-IT"/>
              </w:rPr>
              <w:lastRenderedPageBreak/>
              <w:t xml:space="preserve">CONVERSION OF MATURITY SCALE </w:t>
            </w:r>
            <w:r>
              <w:rPr>
                <w:rFonts w:eastAsia="Times New Roman" w:cs="Calibri"/>
                <w:b/>
                <w:bCs/>
                <w:i/>
                <w:iCs/>
                <w:color w:val="000000"/>
                <w:lang w:val="en-US" w:eastAsia="it-IT"/>
              </w:rPr>
              <w:t>– CEPHALOPODS</w:t>
            </w:r>
          </w:p>
        </w:tc>
      </w:tr>
      <w:tr w:rsidR="00F273A8" w14:paraId="6A9208DD" w14:textId="77777777" w:rsidTr="00F273A8">
        <w:trPr>
          <w:gridAfter w:val="1"/>
          <w:trHeight w:val="48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6A3DD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b/>
                <w:bCs/>
                <w:color w:val="000000"/>
                <w:lang w:eastAsia="it-IT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it-IT"/>
              </w:rPr>
              <w:t>MEDITS 1994-2006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94108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b/>
                <w:bCs/>
                <w:color w:val="000000"/>
                <w:lang w:eastAsia="it-IT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it-IT"/>
              </w:rPr>
              <w:t>MEDITS 2007-2018 and GFCM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0B163" w14:textId="65E1B748" w:rsidR="00F273A8" w:rsidRDefault="00F273A8">
            <w:pPr>
              <w:spacing w:before="0" w:after="0"/>
              <w:jc w:val="center"/>
              <w:rPr>
                <w:rFonts w:eastAsia="Times New Roman" w:cs="Calibri"/>
                <w:b/>
                <w:bCs/>
                <w:color w:val="000000"/>
                <w:lang w:eastAsia="it-IT"/>
              </w:rPr>
            </w:pPr>
            <w:del w:id="145" w:author="Francesca Vitale" w:date="2025-10-07T13:48:00Z">
              <w:r w:rsidDel="0073458C">
                <w:rPr>
                  <w:rFonts w:eastAsia="Times New Roman" w:cs="Calibri"/>
                  <w:b/>
                  <w:bCs/>
                  <w:color w:val="000000"/>
                  <w:lang w:eastAsia="it-IT"/>
                </w:rPr>
                <w:delText xml:space="preserve">WKMATCH </w:delText>
              </w:r>
            </w:del>
            <w:ins w:id="146" w:author="Francesca Vitale" w:date="2025-10-07T13:48:00Z">
              <w:r w:rsidR="0073458C">
                <w:rPr>
                  <w:rFonts w:eastAsia="Times New Roman" w:cs="Calibri"/>
                  <w:b/>
                  <w:bCs/>
                  <w:color w:val="000000"/>
                  <w:lang w:eastAsia="it-IT"/>
                </w:rPr>
                <w:t xml:space="preserve">SMSF </w:t>
              </w:r>
            </w:ins>
            <w:r>
              <w:rPr>
                <w:rFonts w:eastAsia="Times New Roman" w:cs="Calibri"/>
                <w:b/>
                <w:bCs/>
                <w:color w:val="000000"/>
                <w:lang w:eastAsia="it-IT"/>
              </w:rPr>
              <w:t>SCALE</w:t>
            </w:r>
          </w:p>
        </w:tc>
      </w:tr>
      <w:tr w:rsidR="00F273A8" w14:paraId="5A27C707" w14:textId="77777777" w:rsidTr="00F273A8">
        <w:trPr>
          <w:gridAfter w:val="1"/>
          <w:trHeight w:val="482"/>
        </w:trPr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B07AF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1. IMMATURE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2B903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1. IMMATURE VIRGIN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08C6C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A. IMMATURE</w:t>
            </w:r>
          </w:p>
        </w:tc>
      </w:tr>
      <w:tr w:rsidR="00F273A8" w14:paraId="3E402E1D" w14:textId="77777777" w:rsidTr="00F273A8">
        <w:trPr>
          <w:gridAfter w:val="1"/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B2F6F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  <w:lang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791A3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2a. DEVELOPING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AEBA9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 xml:space="preserve">Ba. DEVELOPING BUT </w:t>
            </w:r>
          </w:p>
          <w:p w14:paraId="59FF9D3E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FUNCTIONALLY IMMATURE</w:t>
            </w:r>
          </w:p>
        </w:tc>
      </w:tr>
      <w:tr w:rsidR="00F273A8" w14:paraId="664ADD2A" w14:textId="77777777" w:rsidTr="00F273A8">
        <w:trPr>
          <w:gridAfter w:val="1"/>
          <w:trHeight w:val="48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5D92A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2. MATURING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F6CE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2b. MATURING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E873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 xml:space="preserve">Bb. DEVELOPING AND </w:t>
            </w:r>
          </w:p>
          <w:p w14:paraId="19622C51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FUNCTIONALLY MATURE</w:t>
            </w:r>
          </w:p>
        </w:tc>
      </w:tr>
      <w:tr w:rsidR="00F273A8" w14:paraId="42B8AFD7" w14:textId="77777777" w:rsidTr="00F273A8">
        <w:trPr>
          <w:gridAfter w:val="1"/>
          <w:trHeight w:val="482"/>
        </w:trPr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87DF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3. MATURE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05A44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3a. MATURE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3BDE4" w14:textId="728F2BFB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C</w:t>
            </w:r>
            <w:r w:rsidR="00A478EE">
              <w:rPr>
                <w:rFonts w:eastAsia="Times New Roman" w:cs="Calibri"/>
                <w:color w:val="000000"/>
                <w:lang w:val="en-US" w:eastAsia="it-IT"/>
              </w:rPr>
              <w:t>a/Cb</w:t>
            </w:r>
            <w:r>
              <w:rPr>
                <w:rFonts w:eastAsia="Times New Roman" w:cs="Calibri"/>
                <w:color w:val="000000"/>
                <w:lang w:val="en-US" w:eastAsia="it-IT"/>
              </w:rPr>
              <w:t>. SPAWNING</w:t>
            </w:r>
          </w:p>
        </w:tc>
      </w:tr>
      <w:tr w:rsidR="00F273A8" w14:paraId="6AB0C48B" w14:textId="77777777" w:rsidTr="00F273A8">
        <w:trPr>
          <w:trHeight w:val="32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EA70B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25F6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C4DD1" w14:textId="77777777" w:rsidR="00F273A8" w:rsidRDefault="00F273A8">
            <w:pPr>
              <w:spacing w:before="0" w:after="0"/>
              <w:jc w:val="left"/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3A124A14" w14:textId="77777777" w:rsidR="00F273A8" w:rsidRDefault="00F273A8">
            <w:pPr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</w:tr>
      <w:tr w:rsidR="00F273A8" w14:paraId="1615AEF5" w14:textId="77777777" w:rsidTr="00F273A8">
        <w:trPr>
          <w:trHeight w:val="482"/>
        </w:trPr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A70FC30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7824B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3b. SPENT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E74AE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Da. REGRESSING</w:t>
            </w:r>
          </w:p>
        </w:tc>
        <w:tc>
          <w:tcPr>
            <w:tcW w:w="0" w:type="auto"/>
            <w:vAlign w:val="center"/>
            <w:hideMark/>
          </w:tcPr>
          <w:p w14:paraId="11EEED6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0734D8DF" w14:textId="77777777" w:rsidTr="00F273A8">
        <w:trPr>
          <w:trHeight w:val="482"/>
        </w:trPr>
        <w:tc>
          <w:tcPr>
            <w:tcW w:w="3402" w:type="dxa"/>
            <w:vAlign w:val="center"/>
            <w:hideMark/>
          </w:tcPr>
          <w:p w14:paraId="58E5A520" w14:textId="77777777" w:rsidR="00F273A8" w:rsidRDefault="00F273A8">
            <w:pPr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CFC9855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D01AC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Db. REGENERATING</w:t>
            </w:r>
          </w:p>
        </w:tc>
        <w:tc>
          <w:tcPr>
            <w:tcW w:w="0" w:type="auto"/>
            <w:vAlign w:val="center"/>
            <w:hideMark/>
          </w:tcPr>
          <w:p w14:paraId="4DE5E2A6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3280B5D2" w14:textId="77777777" w:rsidTr="00F273A8">
        <w:trPr>
          <w:trHeight w:val="482"/>
        </w:trPr>
        <w:tc>
          <w:tcPr>
            <w:tcW w:w="3402" w:type="dxa"/>
            <w:noWrap/>
            <w:vAlign w:val="center"/>
            <w:hideMark/>
          </w:tcPr>
          <w:p w14:paraId="1170846F" w14:textId="77777777" w:rsidR="00F273A8" w:rsidRDefault="00F273A8">
            <w:pPr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4954A40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E4E5F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E. OMITTED SPAWNING</w:t>
            </w:r>
          </w:p>
        </w:tc>
        <w:tc>
          <w:tcPr>
            <w:tcW w:w="0" w:type="auto"/>
            <w:vAlign w:val="center"/>
            <w:hideMark/>
          </w:tcPr>
          <w:p w14:paraId="6D21532C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00E737E1" w14:textId="77777777" w:rsidTr="00F273A8">
        <w:trPr>
          <w:trHeight w:val="482"/>
        </w:trPr>
        <w:tc>
          <w:tcPr>
            <w:tcW w:w="3402" w:type="dxa"/>
            <w:noWrap/>
            <w:vAlign w:val="center"/>
            <w:hideMark/>
          </w:tcPr>
          <w:p w14:paraId="0ECC166E" w14:textId="77777777" w:rsidR="00F273A8" w:rsidRDefault="00F273A8">
            <w:pPr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8524F8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821F8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val="en-US" w:eastAsia="it-IT"/>
              </w:rPr>
              <w:t>F. ABN</w:t>
            </w:r>
            <w:r>
              <w:rPr>
                <w:rFonts w:eastAsia="Times New Roman" w:cs="Calibri"/>
                <w:color w:val="000000"/>
                <w:lang w:eastAsia="it-IT"/>
              </w:rPr>
              <w:t>ORMAL</w:t>
            </w:r>
          </w:p>
        </w:tc>
        <w:tc>
          <w:tcPr>
            <w:tcW w:w="0" w:type="auto"/>
            <w:vAlign w:val="center"/>
            <w:hideMark/>
          </w:tcPr>
          <w:p w14:paraId="706C2C2A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</w:tbl>
    <w:p w14:paraId="41576684" w14:textId="77777777" w:rsidR="00F273A8" w:rsidRDefault="00F273A8" w:rsidP="00F273A8">
      <w:pPr>
        <w:spacing w:before="0" w:after="0"/>
        <w:jc w:val="left"/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</w:pPr>
    </w:p>
    <w:p w14:paraId="51049D23" w14:textId="77777777" w:rsidR="00F273A8" w:rsidRDefault="00F273A8" w:rsidP="00F273A8">
      <w:pPr>
        <w:spacing w:before="0" w:after="0"/>
        <w:jc w:val="left"/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</w:pPr>
    </w:p>
    <w:p w14:paraId="390D1C16" w14:textId="77777777" w:rsidR="00F273A8" w:rsidRDefault="00F273A8" w:rsidP="00F273A8">
      <w:pPr>
        <w:spacing w:before="0" w:after="0"/>
        <w:jc w:val="left"/>
      </w:pPr>
      <w:r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  <w:br w:type="page"/>
      </w:r>
    </w:p>
    <w:p w14:paraId="46FB3FB3" w14:textId="77777777" w:rsidR="00F273A8" w:rsidRDefault="00F273A8" w:rsidP="00F273A8">
      <w:pPr>
        <w:spacing w:before="0" w:after="0"/>
        <w:jc w:val="left"/>
        <w:rPr>
          <w:rFonts w:eastAsia="Times New Roman"/>
          <w:b/>
          <w:bCs/>
          <w:i/>
          <w:color w:val="000000"/>
          <w:lang w:val="en-US" w:eastAsia="it-IT"/>
        </w:rPr>
        <w:sectPr w:rsidR="00F273A8" w:rsidSect="00A478EE">
          <w:pgSz w:w="11906" w:h="16838"/>
          <w:pgMar w:top="1729" w:right="1797" w:bottom="1151" w:left="1701" w:header="720" w:footer="578" w:gutter="0"/>
          <w:cols w:space="720"/>
        </w:sectPr>
      </w:pPr>
    </w:p>
    <w:tbl>
      <w:tblPr>
        <w:tblW w:w="136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3402"/>
        <w:gridCol w:w="3402"/>
        <w:gridCol w:w="3402"/>
      </w:tblGrid>
      <w:tr w:rsidR="00F273A8" w14:paraId="14ECF493" w14:textId="77777777" w:rsidTr="00F273A8">
        <w:trPr>
          <w:trHeight w:val="290"/>
        </w:trPr>
        <w:tc>
          <w:tcPr>
            <w:tcW w:w="136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C78959" w14:textId="77777777" w:rsidR="00F273A8" w:rsidRDefault="00F273A8">
            <w:pPr>
              <w:spacing w:before="0" w:after="0"/>
              <w:jc w:val="left"/>
              <w:rPr>
                <w:rFonts w:eastAsia="Times New Roman"/>
                <w:b/>
                <w:bCs/>
                <w:i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i/>
                <w:color w:val="000000"/>
                <w:lang w:val="en-US" w:eastAsia="it-IT"/>
              </w:rPr>
              <w:lastRenderedPageBreak/>
              <w:t>CONVERSION OF MATURITY SCALE - OVIPAROUS ELASMOBRANCHS</w:t>
            </w:r>
          </w:p>
        </w:tc>
      </w:tr>
      <w:tr w:rsidR="00F273A8" w14:paraId="4D7D277D" w14:textId="77777777" w:rsidTr="00F273A8">
        <w:trPr>
          <w:trHeight w:val="48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6F6BB0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2008-2018 and GFCM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83394D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2007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39E3D6" w14:textId="77777777" w:rsidR="00F273A8" w:rsidRDefault="00F273A8">
            <w:pPr>
              <w:spacing w:before="0" w:after="0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1994-2006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670AB" w14:textId="26259D1B" w:rsidR="00F273A8" w:rsidRDefault="00F273A8">
            <w:pPr>
              <w:spacing w:before="0" w:after="0"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del w:id="147" w:author="Francesca Vitale" w:date="2025-10-07T13:48:00Z">
              <w:r w:rsidDel="0073458C">
                <w:rPr>
                  <w:rFonts w:eastAsia="Times New Roman"/>
                  <w:b/>
                  <w:bCs/>
                  <w:color w:val="000000"/>
                  <w:lang w:eastAsia="it-IT"/>
                </w:rPr>
                <w:delText xml:space="preserve">WKMATCH </w:delText>
              </w:r>
            </w:del>
            <w:ins w:id="148" w:author="Francesca Vitale" w:date="2025-10-07T13:48:00Z">
              <w:r w:rsidR="0073458C">
                <w:rPr>
                  <w:rFonts w:eastAsia="Times New Roman"/>
                  <w:b/>
                  <w:bCs/>
                  <w:color w:val="000000"/>
                  <w:lang w:eastAsia="it-IT"/>
                </w:rPr>
                <w:t xml:space="preserve">SMSF </w:t>
              </w:r>
            </w:ins>
            <w:r>
              <w:rPr>
                <w:rFonts w:eastAsia="Times New Roman"/>
                <w:b/>
                <w:bCs/>
                <w:color w:val="000000"/>
                <w:lang w:eastAsia="it-IT"/>
              </w:rPr>
              <w:t>SCALE</w:t>
            </w:r>
          </w:p>
        </w:tc>
      </w:tr>
      <w:tr w:rsidR="00F273A8" w14:paraId="2B14B5B5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0B84E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IMMATURE-VIRGIN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76A1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1. IMMATURE VIRGIN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2E6B6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1. IMMATURE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C76F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A. IMMATURE</w:t>
            </w:r>
          </w:p>
        </w:tc>
      </w:tr>
      <w:tr w:rsidR="00F273A8" w14:paraId="2D9BB75C" w14:textId="77777777" w:rsidTr="00F273A8">
        <w:trPr>
          <w:trHeight w:val="480"/>
        </w:trPr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BA610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MATURING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E8E54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MATURING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6F02E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2. MATURING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8C904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Ba. DEVELOPING BUT </w:t>
            </w:r>
          </w:p>
          <w:p w14:paraId="255449B0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IMMATURE</w:t>
            </w:r>
          </w:p>
        </w:tc>
      </w:tr>
      <w:tr w:rsidR="00F273A8" w14:paraId="43670A63" w14:textId="77777777" w:rsidTr="00F273A8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616C5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44EF2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5696A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9D6A1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Bb. DEVELOPING AND </w:t>
            </w:r>
          </w:p>
          <w:p w14:paraId="295BD780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MATURE</w:t>
            </w:r>
          </w:p>
        </w:tc>
      </w:tr>
      <w:tr w:rsidR="00F273A8" w14:paraId="70E888B3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65D57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3a. MATURE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7C998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3a. MATURE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D90C8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3. SPAWNING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03D9" w14:textId="29403A4D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C</w:t>
            </w:r>
            <w:r w:rsidR="00A478EE">
              <w:rPr>
                <w:rFonts w:eastAsia="Times New Roman"/>
                <w:color w:val="000000"/>
                <w:lang w:val="en-US" w:eastAsia="it-IT"/>
              </w:rPr>
              <w:t>a/Cb</w:t>
            </w:r>
            <w:r>
              <w:rPr>
                <w:rFonts w:eastAsia="Times New Roman"/>
                <w:color w:val="000000"/>
                <w:lang w:val="en-US" w:eastAsia="it-IT"/>
              </w:rPr>
              <w:t>. SPAWNING</w:t>
            </w:r>
          </w:p>
        </w:tc>
      </w:tr>
      <w:tr w:rsidR="00F273A8" w14:paraId="6317CD25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1384F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3b. MATURE/EXTRUDING-ACTIVE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9FD27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3b. MATURE/</w:t>
            </w:r>
          </w:p>
          <w:p w14:paraId="79217B76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EXTRUDING-ACTIVE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A43D9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9978D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</w:tr>
      <w:tr w:rsidR="00F273A8" w14:paraId="02FAA7D3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5E4E0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4a. RESTING</w:t>
            </w: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A3672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4. RESTING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7A1C9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4. POST-SPAWNNG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664ED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Da. REGRESSING</w:t>
            </w:r>
          </w:p>
        </w:tc>
      </w:tr>
      <w:tr w:rsidR="00F273A8" w14:paraId="2BC2A455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50751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4b. REGENERATING*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9B14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800EA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8091F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Db. REGENERATING</w:t>
            </w:r>
          </w:p>
        </w:tc>
      </w:tr>
      <w:tr w:rsidR="00F273A8" w14:paraId="62FBC8BE" w14:textId="77777777" w:rsidTr="00F273A8">
        <w:trPr>
          <w:trHeight w:val="482"/>
        </w:trPr>
        <w:tc>
          <w:tcPr>
            <w:tcW w:w="3402" w:type="dxa"/>
            <w:vAlign w:val="center"/>
            <w:hideMark/>
          </w:tcPr>
          <w:p w14:paraId="652721F3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* only for female</w:t>
            </w:r>
          </w:p>
        </w:tc>
        <w:tc>
          <w:tcPr>
            <w:tcW w:w="3402" w:type="dxa"/>
            <w:noWrap/>
            <w:vAlign w:val="center"/>
            <w:hideMark/>
          </w:tcPr>
          <w:p w14:paraId="294E55A6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D388A2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82979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E. OMITTED SPAWNING</w:t>
            </w:r>
          </w:p>
        </w:tc>
      </w:tr>
      <w:tr w:rsidR="00F273A8" w14:paraId="4811DCC4" w14:textId="77777777" w:rsidTr="00F273A8">
        <w:trPr>
          <w:trHeight w:val="482"/>
        </w:trPr>
        <w:tc>
          <w:tcPr>
            <w:tcW w:w="3402" w:type="dxa"/>
            <w:vAlign w:val="center"/>
          </w:tcPr>
          <w:p w14:paraId="70510D4B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noWrap/>
            <w:vAlign w:val="center"/>
          </w:tcPr>
          <w:p w14:paraId="7077E224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2B6E7F" w14:textId="77777777" w:rsidR="00F273A8" w:rsidRDefault="00F273A8">
            <w:pPr>
              <w:spacing w:before="0" w:after="0"/>
              <w:jc w:val="center"/>
              <w:rPr>
                <w:rFonts w:eastAsia="Times New Roman" w:cs="Calibri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ADBE0" w14:textId="77777777" w:rsidR="00F273A8" w:rsidRDefault="00F273A8">
            <w:pPr>
              <w:spacing w:before="0" w:after="0"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F. ABN</w:t>
            </w:r>
            <w:r>
              <w:rPr>
                <w:rFonts w:eastAsia="Times New Roman"/>
                <w:color w:val="000000"/>
                <w:lang w:eastAsia="it-IT"/>
              </w:rPr>
              <w:t>ORMAL</w:t>
            </w:r>
          </w:p>
        </w:tc>
      </w:tr>
    </w:tbl>
    <w:p w14:paraId="704F347A" w14:textId="77777777" w:rsidR="00F273A8" w:rsidRDefault="00F273A8" w:rsidP="00F273A8">
      <w:pPr>
        <w:spacing w:before="0" w:after="0"/>
        <w:jc w:val="left"/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  <w:sectPr w:rsidR="00F273A8" w:rsidSect="00F273A8">
          <w:pgSz w:w="16838" w:h="11906" w:orient="landscape"/>
          <w:pgMar w:top="2518" w:right="1729" w:bottom="1797" w:left="1151" w:header="720" w:footer="578" w:gutter="0"/>
          <w:cols w:space="720"/>
        </w:sectPr>
      </w:pPr>
    </w:p>
    <w:p w14:paraId="299D0E07" w14:textId="77777777" w:rsidR="00F273A8" w:rsidRDefault="00F273A8" w:rsidP="00F273A8">
      <w:pPr>
        <w:spacing w:before="0" w:after="0"/>
        <w:jc w:val="left"/>
        <w:rPr>
          <w:rFonts w:ascii="Futura Md BT" w:hAnsi="Futura Md BT" w:cs="Arial"/>
          <w:b/>
          <w:bCs/>
          <w:spacing w:val="10"/>
          <w:kern w:val="32"/>
          <w:sz w:val="22"/>
          <w:szCs w:val="32"/>
        </w:rPr>
      </w:pPr>
    </w:p>
    <w:tbl>
      <w:tblPr>
        <w:tblW w:w="136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3402"/>
        <w:gridCol w:w="3402"/>
        <w:gridCol w:w="3402"/>
        <w:gridCol w:w="146"/>
      </w:tblGrid>
      <w:tr w:rsidR="00F273A8" w14:paraId="10231697" w14:textId="77777777" w:rsidTr="00F273A8">
        <w:trPr>
          <w:gridAfter w:val="1"/>
          <w:trHeight w:val="290"/>
        </w:trPr>
        <w:tc>
          <w:tcPr>
            <w:tcW w:w="136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2FF6FE" w14:textId="77777777" w:rsidR="00F273A8" w:rsidRDefault="00F273A8">
            <w:pPr>
              <w:spacing w:before="0" w:after="0"/>
              <w:contextualSpacing/>
              <w:jc w:val="left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val="en-US" w:eastAsia="it-IT"/>
              </w:rPr>
              <w:t xml:space="preserve">CONVERSION OF MATURITY SCALES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lang w:val="en-US" w:eastAsia="it-IT"/>
              </w:rPr>
              <w:t>VIVIPAROUS ELASMOBRANCHS</w:t>
            </w:r>
          </w:p>
        </w:tc>
      </w:tr>
      <w:tr w:rsidR="00F273A8" w14:paraId="27A642D9" w14:textId="77777777" w:rsidTr="00F273A8">
        <w:trPr>
          <w:gridAfter w:val="1"/>
          <w:trHeight w:val="48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647B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GFCM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992AEB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2007-2018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10362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lang w:eastAsia="it-IT"/>
              </w:rPr>
              <w:t>MEDITS 1994-2006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9C278" w14:textId="7F72517A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b/>
                <w:bCs/>
                <w:color w:val="000000"/>
                <w:lang w:eastAsia="it-IT"/>
              </w:rPr>
            </w:pPr>
            <w:del w:id="149" w:author="Francesca Vitale" w:date="2025-10-07T13:48:00Z">
              <w:r w:rsidDel="0073458C">
                <w:rPr>
                  <w:rFonts w:eastAsia="Times New Roman"/>
                  <w:b/>
                  <w:bCs/>
                  <w:color w:val="000000"/>
                  <w:lang w:eastAsia="it-IT"/>
                </w:rPr>
                <w:delText xml:space="preserve">WKMATCH </w:delText>
              </w:r>
            </w:del>
            <w:ins w:id="150" w:author="Francesca Vitale" w:date="2025-10-07T13:48:00Z">
              <w:r w:rsidR="0073458C">
                <w:rPr>
                  <w:rFonts w:eastAsia="Times New Roman"/>
                  <w:b/>
                  <w:bCs/>
                  <w:color w:val="000000"/>
                  <w:lang w:eastAsia="it-IT"/>
                </w:rPr>
                <w:t xml:space="preserve">SMSF </w:t>
              </w:r>
            </w:ins>
            <w:r>
              <w:rPr>
                <w:rFonts w:eastAsia="Times New Roman"/>
                <w:b/>
                <w:bCs/>
                <w:color w:val="000000"/>
                <w:lang w:eastAsia="it-IT"/>
              </w:rPr>
              <w:t>SCALE</w:t>
            </w:r>
          </w:p>
        </w:tc>
      </w:tr>
      <w:tr w:rsidR="00F273A8" w14:paraId="5DFF1A7C" w14:textId="77777777" w:rsidTr="00F273A8">
        <w:trPr>
          <w:gridAfter w:val="1"/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5F3CB9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A9606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1. IMMATURE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CE3DEB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1. IMMATURE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7B5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A. IMMATURE</w:t>
            </w:r>
          </w:p>
        </w:tc>
      </w:tr>
      <w:tr w:rsidR="00F273A8" w14:paraId="31393E2B" w14:textId="77777777" w:rsidTr="00F273A8">
        <w:trPr>
          <w:gridAfter w:val="1"/>
          <w:trHeight w:val="480"/>
        </w:trPr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EA7E024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DEVELOPING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4E776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DEVELOPING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2489333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2. MATURING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3D601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Ba. DEVELOPING BUT </w:t>
            </w:r>
          </w:p>
          <w:p w14:paraId="4675D35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IMMATURE</w:t>
            </w:r>
          </w:p>
        </w:tc>
      </w:tr>
      <w:tr w:rsidR="00F273A8" w14:paraId="2DF93A9D" w14:textId="77777777" w:rsidTr="00F273A8">
        <w:trPr>
          <w:gridAfter w:val="1"/>
          <w:trHeight w:val="4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12CCBC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84555A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3A. SPAWNING CAPABLE </w:t>
            </w:r>
            <w:r>
              <w:rPr>
                <w:rFonts w:eastAsia="Times New Roman"/>
                <w:color w:val="000000"/>
                <w:vertAlign w:val="superscript"/>
                <w:lang w:val="en-US" w:eastAsia="it-IT"/>
              </w:rPr>
              <w:t>+</w:t>
            </w:r>
            <w:r>
              <w:rPr>
                <w:rFonts w:eastAsia="Times New Roman"/>
                <w:color w:val="000000"/>
                <w:lang w:val="en-US" w:eastAsia="it-IT"/>
              </w:rPr>
              <w:t xml:space="preserve"> </w:t>
            </w:r>
          </w:p>
          <w:p w14:paraId="16F5117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CAPABLE TO REPRODUCE 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2ACA613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C138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Bb. DEVELOPING AND </w:t>
            </w:r>
          </w:p>
          <w:p w14:paraId="0136CA3D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FUNCTIONALLY MATURE</w:t>
            </w:r>
          </w:p>
        </w:tc>
      </w:tr>
      <w:tr w:rsidR="00F273A8" w14:paraId="4C8A4D90" w14:textId="77777777" w:rsidTr="00F273A8">
        <w:trPr>
          <w:gridAfter w:val="1"/>
          <w:trHeight w:val="482"/>
        </w:trPr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D4A523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3.CAPABLE OF REPRODUCTION *</w:t>
            </w:r>
          </w:p>
          <w:p w14:paraId="374090E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3A. CAPABLE OF REPRODUCTION </w:t>
            </w:r>
            <w:r>
              <w:rPr>
                <w:rFonts w:eastAsia="Times New Roman"/>
                <w:color w:val="000000"/>
                <w:vertAlign w:val="superscript"/>
                <w:lang w:val="en-US" w:eastAsia="it-IT"/>
              </w:rPr>
              <w:t>+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305028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3B. ACTIVELY SPAWNING </w:t>
            </w:r>
            <w:r>
              <w:rPr>
                <w:rFonts w:eastAsia="Times New Roman"/>
                <w:color w:val="000000"/>
                <w:vertAlign w:val="superscript"/>
                <w:lang w:val="en-US" w:eastAsia="it-IT"/>
              </w:rPr>
              <w:t>+</w:t>
            </w:r>
            <w:r>
              <w:rPr>
                <w:rFonts w:eastAsia="Times New Roman"/>
                <w:color w:val="000000"/>
                <w:lang w:val="en-US" w:eastAsia="it-IT"/>
              </w:rPr>
              <w:t xml:space="preserve"> / EARLY PREGRNANCY *</w:t>
            </w:r>
          </w:p>
          <w:p w14:paraId="323EEFD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 xml:space="preserve">3C. MID PREGRNANCY; </w:t>
            </w:r>
          </w:p>
          <w:p w14:paraId="33844CD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3D. LATE PREGNANCY *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585D635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3. SPAWNING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7AF3C" w14:textId="017DADE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C</w:t>
            </w:r>
            <w:r w:rsidR="00A478EE">
              <w:rPr>
                <w:rFonts w:eastAsia="Times New Roman"/>
                <w:color w:val="000000"/>
                <w:lang w:val="en-US" w:eastAsia="it-IT"/>
              </w:rPr>
              <w:t>a/Cb</w:t>
            </w:r>
            <w:r>
              <w:rPr>
                <w:rFonts w:eastAsia="Times New Roman"/>
                <w:color w:val="000000"/>
                <w:lang w:val="en-US" w:eastAsia="it-IT"/>
              </w:rPr>
              <w:t>. SPAWNING</w:t>
            </w:r>
          </w:p>
        </w:tc>
      </w:tr>
      <w:tr w:rsidR="00F273A8" w14:paraId="5E8401F0" w14:textId="77777777" w:rsidTr="00F273A8">
        <w:trPr>
          <w:trHeight w:val="5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0CE7310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B212047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0E01A31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96779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70E36419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</w:tr>
      <w:tr w:rsidR="00F273A8" w14:paraId="38478599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94B372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5. POST PARTUM* /</w:t>
            </w:r>
          </w:p>
          <w:p w14:paraId="25904470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 xml:space="preserve">4. REGRESSING </w:t>
            </w:r>
            <w:r>
              <w:rPr>
                <w:rFonts w:eastAsia="Times New Roman"/>
                <w:color w:val="000000"/>
                <w:vertAlign w:val="superscript"/>
                <w:lang w:eastAsia="it-IT"/>
              </w:rPr>
              <w:t>+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A9E520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 xml:space="preserve">4. REGRESSING </w:t>
            </w:r>
            <w:r>
              <w:rPr>
                <w:rFonts w:eastAsia="Times New Roman"/>
                <w:color w:val="000000"/>
                <w:vertAlign w:val="superscript"/>
                <w:lang w:eastAsia="it-IT"/>
              </w:rPr>
              <w:t>+</w:t>
            </w:r>
            <w:r>
              <w:rPr>
                <w:rFonts w:eastAsia="Times New Roman"/>
                <w:color w:val="000000"/>
                <w:lang w:eastAsia="it-IT"/>
              </w:rPr>
              <w:t xml:space="preserve"> / </w:t>
            </w:r>
          </w:p>
          <w:p w14:paraId="16BDD27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4A. REGRESSING *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B40566F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4. POST-SPAWNNG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981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Da. REGRESSING</w:t>
            </w:r>
          </w:p>
        </w:tc>
        <w:tc>
          <w:tcPr>
            <w:tcW w:w="0" w:type="auto"/>
            <w:vAlign w:val="center"/>
            <w:hideMark/>
          </w:tcPr>
          <w:p w14:paraId="4F16C9C6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5F21AD06" w14:textId="77777777" w:rsidTr="00F273A8">
        <w:trPr>
          <w:trHeight w:val="482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ADD222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 xml:space="preserve">6. REGENERATING* / </w:t>
            </w:r>
          </w:p>
          <w:p w14:paraId="00746819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 xml:space="preserve">4. REGRESSING </w:t>
            </w:r>
            <w:r>
              <w:rPr>
                <w:rFonts w:eastAsia="Times New Roman"/>
                <w:color w:val="000000"/>
                <w:vertAlign w:val="superscript"/>
                <w:lang w:eastAsia="it-IT"/>
              </w:rPr>
              <w:t>+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CCA3B76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4B. REGENERATING 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557D012" w14:textId="77777777" w:rsidR="00F273A8" w:rsidRDefault="00F273A8">
            <w:pPr>
              <w:spacing w:before="0" w:after="0"/>
              <w:jc w:val="left"/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61C57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Db. REGENERATING</w:t>
            </w:r>
          </w:p>
        </w:tc>
        <w:tc>
          <w:tcPr>
            <w:tcW w:w="0" w:type="auto"/>
            <w:vAlign w:val="center"/>
            <w:hideMark/>
          </w:tcPr>
          <w:p w14:paraId="350A1703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66B9B8DC" w14:textId="77777777" w:rsidTr="00F273A8">
        <w:trPr>
          <w:trHeight w:val="482"/>
        </w:trPr>
        <w:tc>
          <w:tcPr>
            <w:tcW w:w="3402" w:type="dxa"/>
            <w:noWrap/>
            <w:vAlign w:val="center"/>
            <w:hideMark/>
          </w:tcPr>
          <w:p w14:paraId="29F79E57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1B823D4F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6E76C109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85F18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val="en-US" w:eastAsia="it-IT"/>
              </w:rPr>
            </w:pPr>
            <w:r>
              <w:rPr>
                <w:rFonts w:eastAsia="Times New Roman"/>
                <w:color w:val="000000"/>
                <w:lang w:val="en-US" w:eastAsia="it-IT"/>
              </w:rPr>
              <w:t>E. OMITTED SPAWNING</w:t>
            </w:r>
          </w:p>
        </w:tc>
        <w:tc>
          <w:tcPr>
            <w:tcW w:w="0" w:type="auto"/>
            <w:vAlign w:val="center"/>
            <w:hideMark/>
          </w:tcPr>
          <w:p w14:paraId="73C4FA0D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7E7120BD" w14:textId="77777777" w:rsidTr="00F273A8">
        <w:trPr>
          <w:trHeight w:val="482"/>
        </w:trPr>
        <w:tc>
          <w:tcPr>
            <w:tcW w:w="3402" w:type="dxa"/>
            <w:noWrap/>
            <w:vAlign w:val="center"/>
            <w:hideMark/>
          </w:tcPr>
          <w:p w14:paraId="7DF5BEBD" w14:textId="77777777" w:rsidR="00F273A8" w:rsidRDefault="00F273A8">
            <w:pPr>
              <w:rPr>
                <w:rFonts w:eastAsia="Times New Roman"/>
                <w:color w:val="000000"/>
                <w:lang w:val="en-US" w:eastAsia="it-IT"/>
              </w:rPr>
            </w:pPr>
          </w:p>
        </w:tc>
        <w:tc>
          <w:tcPr>
            <w:tcW w:w="3402" w:type="dxa"/>
            <w:vAlign w:val="center"/>
            <w:hideMark/>
          </w:tcPr>
          <w:p w14:paraId="57A34B4D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2E8C9F84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05CE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F. ABNORMAL</w:t>
            </w:r>
          </w:p>
        </w:tc>
        <w:tc>
          <w:tcPr>
            <w:tcW w:w="0" w:type="auto"/>
            <w:vAlign w:val="center"/>
            <w:hideMark/>
          </w:tcPr>
          <w:p w14:paraId="4B89BEFF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313F06B1" w14:textId="77777777" w:rsidTr="00F273A8">
        <w:trPr>
          <w:trHeight w:val="290"/>
        </w:trPr>
        <w:tc>
          <w:tcPr>
            <w:tcW w:w="3402" w:type="dxa"/>
            <w:vAlign w:val="center"/>
            <w:hideMark/>
          </w:tcPr>
          <w:p w14:paraId="5501E646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* only for female</w:t>
            </w:r>
          </w:p>
        </w:tc>
        <w:tc>
          <w:tcPr>
            <w:tcW w:w="3402" w:type="dxa"/>
            <w:vAlign w:val="center"/>
            <w:hideMark/>
          </w:tcPr>
          <w:p w14:paraId="44EBEFC2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lang w:eastAsia="it-IT"/>
              </w:rPr>
              <w:t>* only for female</w:t>
            </w:r>
          </w:p>
        </w:tc>
        <w:tc>
          <w:tcPr>
            <w:tcW w:w="3402" w:type="dxa"/>
            <w:noWrap/>
            <w:vAlign w:val="center"/>
            <w:hideMark/>
          </w:tcPr>
          <w:p w14:paraId="2A59C7A2" w14:textId="77777777" w:rsidR="00F273A8" w:rsidRDefault="00F273A8">
            <w:pPr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514C69BE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B817A55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  <w:tr w:rsidR="00F273A8" w14:paraId="26C10CAB" w14:textId="77777777" w:rsidTr="00F273A8">
        <w:trPr>
          <w:trHeight w:val="290"/>
        </w:trPr>
        <w:tc>
          <w:tcPr>
            <w:tcW w:w="3402" w:type="dxa"/>
            <w:vAlign w:val="center"/>
            <w:hideMark/>
          </w:tcPr>
          <w:p w14:paraId="59F078DC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vertAlign w:val="superscript"/>
                <w:lang w:eastAsia="it-IT"/>
              </w:rPr>
              <w:t>+</w:t>
            </w:r>
            <w:r>
              <w:rPr>
                <w:rFonts w:eastAsia="Times New Roman"/>
                <w:color w:val="000000"/>
                <w:lang w:eastAsia="it-IT"/>
              </w:rPr>
              <w:t xml:space="preserve"> only for males</w:t>
            </w:r>
          </w:p>
        </w:tc>
        <w:tc>
          <w:tcPr>
            <w:tcW w:w="3402" w:type="dxa"/>
            <w:vAlign w:val="center"/>
            <w:hideMark/>
          </w:tcPr>
          <w:p w14:paraId="7959717A" w14:textId="77777777" w:rsidR="00F273A8" w:rsidRDefault="00F273A8">
            <w:pPr>
              <w:spacing w:before="0" w:after="0"/>
              <w:contextualSpacing/>
              <w:jc w:val="center"/>
              <w:rPr>
                <w:rFonts w:eastAsia="Times New Roman"/>
                <w:color w:val="000000"/>
                <w:lang w:eastAsia="it-IT"/>
              </w:rPr>
            </w:pPr>
            <w:r>
              <w:rPr>
                <w:rFonts w:eastAsia="Times New Roman"/>
                <w:color w:val="000000"/>
                <w:vertAlign w:val="superscript"/>
                <w:lang w:eastAsia="it-IT"/>
              </w:rPr>
              <w:t>+</w:t>
            </w:r>
            <w:r>
              <w:rPr>
                <w:rFonts w:eastAsia="Times New Roman"/>
                <w:color w:val="000000"/>
                <w:lang w:eastAsia="it-IT"/>
              </w:rPr>
              <w:t xml:space="preserve"> only for males</w:t>
            </w:r>
          </w:p>
        </w:tc>
        <w:tc>
          <w:tcPr>
            <w:tcW w:w="3402" w:type="dxa"/>
            <w:noWrap/>
            <w:vAlign w:val="center"/>
            <w:hideMark/>
          </w:tcPr>
          <w:p w14:paraId="77634230" w14:textId="77777777" w:rsidR="00F273A8" w:rsidRDefault="00F273A8">
            <w:pPr>
              <w:rPr>
                <w:rFonts w:eastAsia="Times New Roman"/>
                <w:color w:val="000000"/>
                <w:lang w:eastAsia="it-IT"/>
              </w:rPr>
            </w:pPr>
          </w:p>
        </w:tc>
        <w:tc>
          <w:tcPr>
            <w:tcW w:w="3402" w:type="dxa"/>
            <w:noWrap/>
            <w:vAlign w:val="center"/>
            <w:hideMark/>
          </w:tcPr>
          <w:p w14:paraId="35EF28CB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2FCC93E" w14:textId="77777777" w:rsidR="00F273A8" w:rsidRDefault="00F273A8">
            <w:pPr>
              <w:spacing w:before="0" w:after="0"/>
              <w:jc w:val="left"/>
              <w:rPr>
                <w:rFonts w:ascii="Times New Roman" w:eastAsia="Times New Roman" w:hAnsi="Times New Roman"/>
                <w:lang w:eastAsia="en-GB"/>
              </w:rPr>
            </w:pPr>
          </w:p>
        </w:tc>
      </w:tr>
    </w:tbl>
    <w:p w14:paraId="570FB7FD" w14:textId="77777777" w:rsidR="00F273A8" w:rsidRPr="00232AE5" w:rsidRDefault="00F273A8" w:rsidP="00F273A8">
      <w:pPr>
        <w:spacing w:before="0" w:after="0"/>
        <w:jc w:val="left"/>
        <w:rPr>
          <w:rFonts w:ascii="Futura Md BT" w:hAnsi="Futura Md BT" w:cs="Arial"/>
          <w:b/>
          <w:bCs/>
          <w:spacing w:val="10"/>
          <w:kern w:val="32"/>
          <w:sz w:val="22"/>
          <w:szCs w:val="32"/>
          <w:lang w:val="nl-NL"/>
        </w:rPr>
      </w:pPr>
      <w:r>
        <w:t xml:space="preserve"> </w:t>
      </w:r>
      <w:r>
        <w:br w:type="page"/>
      </w:r>
    </w:p>
    <w:p w14:paraId="3B484746" w14:textId="77777777" w:rsidR="00B80B8F" w:rsidRDefault="00B80B8F"/>
    <w:sectPr w:rsidR="00B80B8F" w:rsidSect="00A478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ices\modica" w:date="2024-11-29T08:40:00Z" w:initials="lm">
    <w:p w14:paraId="3D8D6313" w14:textId="5865262F" w:rsidR="00CB71BD" w:rsidRPr="0034250C" w:rsidRDefault="00CB71BD" w:rsidP="0034250C">
      <w:pPr>
        <w:pStyle w:val="CommentText"/>
      </w:pPr>
      <w:r>
        <w:rPr>
          <w:rStyle w:val="CommentReference"/>
        </w:rPr>
        <w:annotationRef/>
      </w:r>
      <w:r>
        <w:t xml:space="preserve">I think this should be Db referring to Resting phase, since in the definition of </w:t>
      </w:r>
      <w:r w:rsidRPr="0034250C">
        <w:t>WKMSHM Report 2007</w:t>
      </w:r>
      <w:r>
        <w:t xml:space="preserve">, stage II=Developing/Resting, is defined as follows: </w:t>
      </w:r>
    </w:p>
    <w:p w14:paraId="741E9EE0" w14:textId="0CFFE747" w:rsidR="00CB71BD" w:rsidRPr="0034250C" w:rsidRDefault="00CB71BD" w:rsidP="0034250C">
      <w:pPr>
        <w:pStyle w:val="CommentText"/>
      </w:pPr>
      <w:r w:rsidRPr="0034250C">
        <w:t xml:space="preserve">virgin fish showing signs of early development </w:t>
      </w:r>
      <w:r>
        <w:t>-</w:t>
      </w:r>
      <w:r>
        <w:sym w:font="Wingdings" w:char="F0E0"/>
      </w:r>
      <w:r w:rsidRPr="0034250C">
        <w:t xml:space="preserve"> </w:t>
      </w:r>
      <w:r>
        <w:t>Ba</w:t>
      </w:r>
    </w:p>
    <w:p w14:paraId="7D4A6424" w14:textId="77777777" w:rsidR="00CB71BD" w:rsidRDefault="00CB71BD">
      <w:pPr>
        <w:pStyle w:val="CommentText"/>
      </w:pPr>
      <w:r>
        <w:t xml:space="preserve"> or</w:t>
      </w:r>
    </w:p>
    <w:p w14:paraId="1075C206" w14:textId="77777777" w:rsidR="00CB71BD" w:rsidRDefault="00CB71BD">
      <w:pPr>
        <w:pStyle w:val="CommentText"/>
      </w:pPr>
      <w:r w:rsidRPr="0034250C">
        <w:t>resting mature fish which are returning from the post spawning phase</w:t>
      </w:r>
      <w:r>
        <w:t>-</w:t>
      </w:r>
      <w:r>
        <w:sym w:font="Wingdings" w:char="F0E0"/>
      </w:r>
      <w:r>
        <w:t xml:space="preserve"> Db</w:t>
      </w:r>
    </w:p>
    <w:p w14:paraId="75C31D67" w14:textId="77777777" w:rsidR="00CB71BD" w:rsidRDefault="00CB71BD">
      <w:pPr>
        <w:pStyle w:val="CommentText"/>
      </w:pPr>
      <w:r>
        <w:t xml:space="preserve">E=omitted spawning defined as: </w:t>
      </w:r>
    </w:p>
    <w:p w14:paraId="7AD452B4" w14:textId="231B05AC" w:rsidR="00CB71BD" w:rsidRPr="0034250C" w:rsidRDefault="00CB71BD">
      <w:pPr>
        <w:pStyle w:val="CommentText"/>
      </w:pPr>
      <w:r>
        <w:t xml:space="preserve">An individual classified as maturity=II, </w:t>
      </w:r>
      <w:r w:rsidRPr="0034250C">
        <w:t>when TL&gt;L25 &amp; outside the spawning peak</w:t>
      </w:r>
    </w:p>
  </w:comment>
  <w:comment w:id="3" w:author="ices\modica" w:date="2024-11-29T08:47:00Z" w:initials="lm">
    <w:p w14:paraId="5A39F389" w14:textId="77777777" w:rsidR="00CB71BD" w:rsidRPr="0034250C" w:rsidRDefault="00CB71BD" w:rsidP="0034250C">
      <w:pPr>
        <w:pStyle w:val="CommentText"/>
      </w:pPr>
      <w:r>
        <w:rPr>
          <w:rStyle w:val="CommentReference"/>
        </w:rPr>
        <w:annotationRef/>
      </w:r>
      <w:r>
        <w:t xml:space="preserve">For the same reason as before: </w:t>
      </w:r>
    </w:p>
    <w:p w14:paraId="4578417A" w14:textId="77777777" w:rsidR="00CB71BD" w:rsidRPr="0034250C" w:rsidRDefault="00CB71BD" w:rsidP="0034250C">
      <w:pPr>
        <w:pStyle w:val="CommentText"/>
      </w:pPr>
      <w:r w:rsidRPr="0034250C">
        <w:t>WKMSHM Report 2007</w:t>
      </w:r>
      <w:r>
        <w:t xml:space="preserve"> define </w:t>
      </w:r>
      <w:r w:rsidRPr="0034250C">
        <w:t xml:space="preserve">III–PRE-SPAWNING as: </w:t>
      </w:r>
    </w:p>
    <w:p w14:paraId="3174CC59" w14:textId="785733DA" w:rsidR="00CB71BD" w:rsidRDefault="00CB71BD" w:rsidP="0034250C">
      <w:pPr>
        <w:pStyle w:val="CommentText"/>
      </w:pPr>
      <w:r w:rsidRPr="0034250C">
        <w:t>Ovaries increase considerably in width and particularly in length. They are highly vascularised and individual opaque oocyte clusters are visible embedded in a matrix</w:t>
      </w:r>
      <w:r>
        <w:t>.</w:t>
      </w:r>
    </w:p>
    <w:p w14:paraId="767ADC68" w14:textId="787FC2E6" w:rsidR="00CB71BD" w:rsidRDefault="00CB71BD" w:rsidP="0034250C">
      <w:pPr>
        <w:pStyle w:val="CommentText"/>
      </w:pPr>
      <w:r>
        <w:t>This should be Bb .</w:t>
      </w:r>
    </w:p>
    <w:p w14:paraId="345368F3" w14:textId="4F58BAE6" w:rsidR="00CB71BD" w:rsidRPr="0034250C" w:rsidRDefault="00CB71BD" w:rsidP="0034250C">
      <w:pPr>
        <w:pStyle w:val="CommentText"/>
      </w:pPr>
      <w:r>
        <w:t xml:space="preserve">In addition Cb in </w:t>
      </w:r>
      <w:r w:rsidRPr="009A6C92">
        <w:t>WKASMSF 2018</w:t>
      </w:r>
      <w:r>
        <w:t xml:space="preserve"> is defined as</w:t>
      </w:r>
      <w:r w:rsidRPr="009A6C92">
        <w:t xml:space="preserve"> a drop in reproductive status during the brief post-spawning stage</w:t>
      </w:r>
      <w:r>
        <w:t>.</w:t>
      </w:r>
    </w:p>
    <w:p w14:paraId="7C40B92A" w14:textId="68D042CE" w:rsidR="00CB71BD" w:rsidRPr="0034250C" w:rsidRDefault="00CB71BD" w:rsidP="0034250C">
      <w:pPr>
        <w:pStyle w:val="CommentText"/>
      </w:pPr>
    </w:p>
    <w:p w14:paraId="4C911EAF" w14:textId="5A0C7DC3" w:rsidR="00CB71BD" w:rsidRDefault="00CB71BD">
      <w:pPr>
        <w:pStyle w:val="CommentText"/>
      </w:pPr>
    </w:p>
  </w:comment>
  <w:comment w:id="4" w:author="ices\modica" w:date="2024-11-29T09:16:00Z" w:initials="lm">
    <w:p w14:paraId="470EABA2" w14:textId="6C8AF4CA" w:rsidR="00CB71BD" w:rsidRPr="009A6C92" w:rsidRDefault="00CB71BD">
      <w:pPr>
        <w:pStyle w:val="CommentText"/>
      </w:pPr>
      <w:r>
        <w:rPr>
          <w:rStyle w:val="CommentReference"/>
        </w:rPr>
        <w:annotationRef/>
      </w:r>
      <w:r>
        <w:t xml:space="preserve">Should we  add: “Spawning capable”? as for example in the case of </w:t>
      </w:r>
      <w:r w:rsidRPr="009A6C92">
        <w:t xml:space="preserve"> </w:t>
      </w:r>
      <w:r>
        <w:t>“</w:t>
      </w:r>
      <w:r w:rsidRPr="009A6C92">
        <w:t xml:space="preserve">repeat spawning (batches) occurs over a short period (e.g. on consecutive days), </w:t>
      </w:r>
      <w:r>
        <w:t>w</w:t>
      </w:r>
      <w:r w:rsidRPr="009A6C92">
        <w:t>hen several peaks in reproductive status are observed</w:t>
      </w:r>
      <w:r>
        <w:t>.”</w:t>
      </w:r>
    </w:p>
  </w:comment>
  <w:comment w:id="5" w:author="ices\modica" w:date="2024-11-29T08:57:00Z" w:initials="lm">
    <w:p w14:paraId="46143232" w14:textId="21BB936F" w:rsidR="00CB71BD" w:rsidRDefault="00CB71BD">
      <w:pPr>
        <w:pStyle w:val="CommentText"/>
      </w:pPr>
      <w:r>
        <w:rPr>
          <w:rStyle w:val="CommentReference"/>
        </w:rPr>
        <w:annotationRef/>
      </w:r>
      <w:r>
        <w:t>Db:This should be deleted</w:t>
      </w:r>
    </w:p>
  </w:comment>
  <w:comment w:id="56" w:author="ices\nunes" w:date="2025-10-08T13:30:00Z" w:initials="i">
    <w:p w14:paraId="2D9B0086" w14:textId="539AE37D" w:rsidR="00CB71BD" w:rsidRDefault="00CB71BD">
      <w:pPr>
        <w:pStyle w:val="CommentText"/>
      </w:pPr>
      <w:r>
        <w:rPr>
          <w:rStyle w:val="CommentReference"/>
        </w:rPr>
        <w:annotationRef/>
      </w:r>
      <w:r>
        <w:t>For the purpose of estimating a maturity ogive and evaluating the SSB, the assignation of a stage for these species cannot be used as macroscopically stages A and Db cannot be distinguished; only histologically is able to separate stage A (immature, virgin) and stage Db (resting, recovering), the latter contributing for the mature population in opposition to the former.</w:t>
      </w:r>
    </w:p>
  </w:comment>
  <w:comment w:id="79" w:author="ices\modica" w:date="2024-11-29T09:21:00Z" w:initials="lm">
    <w:p w14:paraId="3F372A25" w14:textId="6AC7F540" w:rsidR="00CB71BD" w:rsidRDefault="00CB71BD">
      <w:pPr>
        <w:pStyle w:val="CommentText"/>
      </w:pPr>
      <w:r>
        <w:rPr>
          <w:rStyle w:val="CommentReference"/>
        </w:rPr>
        <w:annotationRef/>
      </w:r>
      <w:r>
        <w:t>Same as above but for males scale</w:t>
      </w:r>
    </w:p>
  </w:comment>
  <w:comment w:id="129" w:author="Francesca Vitale" w:date="2025-10-07T13:46:00Z" w:initials="FV">
    <w:p w14:paraId="2A443652" w14:textId="77777777" w:rsidR="00CB71BD" w:rsidRDefault="00CB71BD" w:rsidP="0073458C">
      <w:pPr>
        <w:pStyle w:val="CommentText"/>
        <w:jc w:val="left"/>
      </w:pPr>
      <w:r>
        <w:rPr>
          <w:rStyle w:val="CommentReference"/>
        </w:rPr>
        <w:annotationRef/>
      </w:r>
      <w:r>
        <w:t>What is ices 2011a?</w:t>
      </w:r>
    </w:p>
  </w:comment>
  <w:comment w:id="130" w:author="ices\vitale" w:date="2025-10-08T16:58:00Z" w:initials="FV">
    <w:p w14:paraId="10CA10F1" w14:textId="77777777" w:rsidR="00CC2253" w:rsidRDefault="00CC2253" w:rsidP="00CC2253">
      <w:pPr>
        <w:pStyle w:val="CommentText"/>
        <w:jc w:val="left"/>
      </w:pPr>
      <w:r>
        <w:rPr>
          <w:rStyle w:val="CommentReference"/>
        </w:rPr>
        <w:annotationRef/>
      </w:r>
      <w:r>
        <w:t>In the data call Estonia translated their scale totally differently</w:t>
      </w:r>
    </w:p>
    <w:p w14:paraId="32F8A9DF" w14:textId="77777777" w:rsidR="00CC2253" w:rsidRDefault="00CC2253" w:rsidP="00CC2253">
      <w:pPr>
        <w:pStyle w:val="CommentText"/>
        <w:jc w:val="left"/>
      </w:pPr>
      <w:r>
        <w:t>1 -&gt; A</w:t>
      </w:r>
      <w:r>
        <w:br/>
        <w:t>2, 3, 4 -&gt; B</w:t>
      </w:r>
    </w:p>
    <w:p w14:paraId="08998BF5" w14:textId="77777777" w:rsidR="00CC2253" w:rsidRDefault="00CC2253" w:rsidP="00CC2253">
      <w:pPr>
        <w:pStyle w:val="CommentText"/>
        <w:jc w:val="left"/>
      </w:pPr>
      <w:r>
        <w:t>5, 6 -&gt; C</w:t>
      </w:r>
    </w:p>
    <w:p w14:paraId="059AF579" w14:textId="77777777" w:rsidR="00CC2253" w:rsidRDefault="00CC2253" w:rsidP="00CC2253">
      <w:pPr>
        <w:pStyle w:val="CommentText"/>
        <w:jc w:val="left"/>
      </w:pPr>
      <w:r>
        <w:t>2, 6, 7 -&gt; D</w:t>
      </w:r>
    </w:p>
    <w:p w14:paraId="24C7D0AA" w14:textId="77777777" w:rsidR="00CC2253" w:rsidRDefault="00CC2253" w:rsidP="00CC2253">
      <w:pPr>
        <w:pStyle w:val="CommentText"/>
        <w:jc w:val="left"/>
      </w:pPr>
    </w:p>
    <w:p w14:paraId="1E5F2ACF" w14:textId="77777777" w:rsidR="00CC2253" w:rsidRDefault="00CC2253" w:rsidP="00CC2253">
      <w:pPr>
        <w:pStyle w:val="CommentText"/>
        <w:jc w:val="left"/>
      </w:pPr>
      <w:r>
        <w:t>We need to contact them</w:t>
      </w:r>
    </w:p>
  </w:comment>
  <w:comment w:id="131" w:author="ices\vitale" w:date="2025-10-08T15:31:00Z" w:initials="FV">
    <w:p w14:paraId="45810BAB" w14:textId="3CAF0372" w:rsidR="008C2F64" w:rsidRDefault="008C2F64" w:rsidP="008C2F64">
      <w:pPr>
        <w:pStyle w:val="CommentText"/>
        <w:jc w:val="left"/>
      </w:pPr>
      <w:r>
        <w:rPr>
          <w:rStyle w:val="CommentReference"/>
        </w:rPr>
        <w:annotationRef/>
      </w:r>
      <w:r>
        <w:t>Corrected</w:t>
      </w:r>
    </w:p>
  </w:comment>
  <w:comment w:id="132" w:author="ices\vitale" w:date="2025-10-08T15:32:00Z" w:initials="FV">
    <w:p w14:paraId="2B9D7FB1" w14:textId="77777777" w:rsidR="008C2F64" w:rsidRDefault="008C2F64" w:rsidP="008C2F64">
      <w:pPr>
        <w:pStyle w:val="CommentText"/>
        <w:jc w:val="left"/>
      </w:pPr>
      <w:r>
        <w:rPr>
          <w:rStyle w:val="CommentReference"/>
        </w:rPr>
        <w:annotationRef/>
      </w:r>
      <w:r>
        <w:t>I will take away the B, C and D and leave only substages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AD452B4" w15:done="0"/>
  <w15:commentEx w15:paraId="4C911EAF" w15:done="0"/>
  <w15:commentEx w15:paraId="470EABA2" w15:done="0"/>
  <w15:commentEx w15:paraId="46143232" w15:done="0"/>
  <w15:commentEx w15:paraId="2D9B0086" w15:done="0"/>
  <w15:commentEx w15:paraId="3F372A25" w15:done="0"/>
  <w15:commentEx w15:paraId="2A443652" w15:done="0"/>
  <w15:commentEx w15:paraId="1E5F2ACF" w15:done="0"/>
  <w15:commentEx w15:paraId="45810BAB" w15:done="0"/>
  <w15:commentEx w15:paraId="2B9D7F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DABC449" w16cex:dateUtc="2024-11-29T07:40:00Z"/>
  <w16cex:commentExtensible w16cex:durableId="7498AB30" w16cex:dateUtc="2024-11-29T07:47:00Z"/>
  <w16cex:commentExtensible w16cex:durableId="0C6634AA" w16cex:dateUtc="2024-11-29T08:16:00Z"/>
  <w16cex:commentExtensible w16cex:durableId="437A89F1" w16cex:dateUtc="2024-11-29T07:57:00Z"/>
  <w16cex:commentExtensible w16cex:durableId="4657F5E4" w16cex:dateUtc="2024-11-29T08:21:00Z"/>
  <w16cex:commentExtensible w16cex:durableId="5345619A" w16cex:dateUtc="2025-10-07T11:46:00Z"/>
  <w16cex:commentExtensible w16cex:durableId="5F090C87" w16cex:dateUtc="2025-10-08T14:58:00Z"/>
  <w16cex:commentExtensible w16cex:durableId="3E5FA9D0" w16cex:dateUtc="2025-10-08T13:31:00Z"/>
  <w16cex:commentExtensible w16cex:durableId="559C22D2" w16cex:dateUtc="2025-10-08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AD452B4" w16cid:durableId="2DABC449"/>
  <w16cid:commentId w16cid:paraId="4C911EAF" w16cid:durableId="7498AB30"/>
  <w16cid:commentId w16cid:paraId="470EABA2" w16cid:durableId="0C6634AA"/>
  <w16cid:commentId w16cid:paraId="46143232" w16cid:durableId="437A89F1"/>
  <w16cid:commentId w16cid:paraId="2D9B0086" w16cid:durableId="2D9B0086"/>
  <w16cid:commentId w16cid:paraId="3F372A25" w16cid:durableId="4657F5E4"/>
  <w16cid:commentId w16cid:paraId="2A443652" w16cid:durableId="5345619A"/>
  <w16cid:commentId w16cid:paraId="1E5F2ACF" w16cid:durableId="5F090C87"/>
  <w16cid:commentId w16cid:paraId="45810BAB" w16cid:durableId="3E5FA9D0"/>
  <w16cid:commentId w16cid:paraId="2B9D7FB1" w16cid:durableId="559C22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val="num" w:pos="648"/>
        </w:tabs>
        <w:ind w:left="648" w:hanging="360"/>
      </w:pPr>
      <w:rPr>
        <w:rFonts w:cs="Times New Roman"/>
      </w:rPr>
    </w:lvl>
    <w:lvl w:ilvl="1">
      <w:start w:val="1"/>
      <w:numFmt w:val="lowerRoman"/>
      <w:lvlText w:val="%2 )"/>
      <w:lvlJc w:val="left"/>
      <w:pPr>
        <w:tabs>
          <w:tab w:val="num" w:pos="1008"/>
        </w:tabs>
        <w:ind w:left="1008" w:hanging="360"/>
      </w:pPr>
      <w:rPr>
        <w:rFonts w:cs="Times New Roman"/>
      </w:rPr>
    </w:lvl>
    <w:lvl w:ilvl="2">
      <w:start w:val="1"/>
      <w:numFmt w:val="decimal"/>
      <w:lvlText w:val="%3 )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2006"/>
        </w:tabs>
        <w:ind w:left="2006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2366"/>
        </w:tabs>
        <w:ind w:left="2366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726"/>
        </w:tabs>
        <w:ind w:left="2726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086"/>
        </w:tabs>
        <w:ind w:left="308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3446"/>
        </w:tabs>
        <w:ind w:left="3446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806"/>
        </w:tabs>
        <w:ind w:left="3806" w:hanging="360"/>
      </w:pPr>
      <w:rPr>
        <w:rFonts w:cs="Times New Roman"/>
      </w:rPr>
    </w:lvl>
  </w:abstractNum>
  <w:abstractNum w:abstractNumId="1" w15:restartNumberingAfterBreak="0">
    <w:nsid w:val="11800043"/>
    <w:multiLevelType w:val="multilevel"/>
    <w:tmpl w:val="8938942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634"/>
      </w:pPr>
      <w:rPr>
        <w:rFonts w:ascii="Futura Md BT" w:hAnsi="Futura Md BT" w:cs="Times New Roman" w:hint="default"/>
        <w:b/>
        <w:i w:val="0"/>
        <w:color w:val="auto"/>
        <w:spacing w:val="1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634"/>
      </w:pPr>
      <w:rPr>
        <w:rFonts w:ascii="Futura Md BT" w:hAnsi="Futura Md BT" w:cs="Times New Roman" w:hint="default"/>
        <w:b/>
        <w:i w:val="0"/>
        <w:color w:val="auto"/>
        <w:spacing w:val="1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Futura Md BT" w:hAnsi="Futura Md BT" w:cs="Times New Roman" w:hint="default"/>
        <w:b/>
        <w:i w:val="0"/>
        <w:color w:val="auto"/>
        <w:spacing w:val="10"/>
        <w:sz w:val="1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ascii="Futura Md BT" w:hAnsi="Futura Md BT" w:cs="Times New Roman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0" w:firstLine="0"/>
      </w:pPr>
      <w:rPr>
        <w:rFonts w:ascii="Futura Md BT" w:hAnsi="Futura Md BT" w:cs="Times New Roman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val="num" w:pos="518"/>
        </w:tabs>
        <w:ind w:left="518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662"/>
        </w:tabs>
        <w:ind w:left="662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806"/>
        </w:tabs>
        <w:ind w:left="806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50"/>
        </w:tabs>
        <w:ind w:left="950" w:hanging="1584"/>
      </w:pPr>
      <w:rPr>
        <w:rFonts w:cs="Times New Roman"/>
      </w:rPr>
    </w:lvl>
  </w:abstractNum>
  <w:abstractNum w:abstractNumId="2" w15:restartNumberingAfterBreak="0">
    <w:nsid w:val="281F78E6"/>
    <w:multiLevelType w:val="singleLevel"/>
    <w:tmpl w:val="0AF81C54"/>
    <w:lvl w:ilvl="0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2D3878BB"/>
    <w:multiLevelType w:val="hybridMultilevel"/>
    <w:tmpl w:val="960848E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val="num" w:pos="648"/>
        </w:tabs>
        <w:ind w:left="648" w:hanging="360"/>
      </w:pPr>
      <w:rPr>
        <w:rFonts w:cs="Times New Roman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cs="Times New Roman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val="num" w:pos="797"/>
        </w:tabs>
        <w:ind w:left="797" w:hanging="509"/>
      </w:pPr>
      <w:rPr>
        <w:rFonts w:cs="Times New Roman"/>
      </w:rPr>
    </w:lvl>
    <w:lvl w:ilvl="1">
      <w:start w:val="1"/>
      <w:numFmt w:val="upperLetter"/>
      <w:lvlText w:val="%2 )"/>
      <w:lvlJc w:val="left"/>
      <w:pPr>
        <w:tabs>
          <w:tab w:val="num" w:pos="1229"/>
        </w:tabs>
        <w:ind w:left="1229" w:hanging="432"/>
      </w:pPr>
      <w:rPr>
        <w:rFonts w:cs="Times New Roman"/>
      </w:rPr>
    </w:lvl>
    <w:lvl w:ilvl="2">
      <w:start w:val="1"/>
      <w:numFmt w:val="decimal"/>
      <w:lvlText w:val="%3 )"/>
      <w:lvlJc w:val="left"/>
      <w:pPr>
        <w:tabs>
          <w:tab w:val="num" w:pos="1589"/>
        </w:tabs>
        <w:ind w:left="1589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6" w15:restartNumberingAfterBreak="0">
    <w:nsid w:val="4B106E55"/>
    <w:multiLevelType w:val="hybridMultilevel"/>
    <w:tmpl w:val="E5A81F8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num w:numId="1" w16cid:durableId="12670814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08776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9313371">
    <w:abstractNumId w:val="7"/>
  </w:num>
  <w:num w:numId="4" w16cid:durableId="10392096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16582245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2131145">
    <w:abstractNumId w:val="2"/>
  </w:num>
  <w:num w:numId="7" w16cid:durableId="13725368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333797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ices\nunes">
    <w15:presenceInfo w15:providerId="None" w15:userId="ices\nunes"/>
  </w15:person>
  <w15:person w15:author="ices\modica">
    <w15:presenceInfo w15:providerId="None" w15:userId="ices\modica"/>
  </w15:person>
  <w15:person w15:author="Francesca Vitale">
    <w15:presenceInfo w15:providerId="AD" w15:userId="S::francesca.vitale@slu.se::36cdba17-5c21-4427-9065-fb8c6bad0610"/>
  </w15:person>
  <w15:person w15:author="ices\vitale">
    <w15:presenceInfo w15:providerId="None" w15:userId="ices\vita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3A8"/>
    <w:rsid w:val="00095B88"/>
    <w:rsid w:val="000A2828"/>
    <w:rsid w:val="000A6C1D"/>
    <w:rsid w:val="00150453"/>
    <w:rsid w:val="001C584D"/>
    <w:rsid w:val="00232AE5"/>
    <w:rsid w:val="0034250C"/>
    <w:rsid w:val="003C10E3"/>
    <w:rsid w:val="004E3552"/>
    <w:rsid w:val="0052709E"/>
    <w:rsid w:val="0073458C"/>
    <w:rsid w:val="007F7E94"/>
    <w:rsid w:val="008C2F64"/>
    <w:rsid w:val="008D6906"/>
    <w:rsid w:val="008F6F89"/>
    <w:rsid w:val="00984726"/>
    <w:rsid w:val="009A6944"/>
    <w:rsid w:val="009A6C92"/>
    <w:rsid w:val="009C42BA"/>
    <w:rsid w:val="00A478EE"/>
    <w:rsid w:val="00B80A04"/>
    <w:rsid w:val="00B80B8F"/>
    <w:rsid w:val="00C8466F"/>
    <w:rsid w:val="00CB71BD"/>
    <w:rsid w:val="00CC2253"/>
    <w:rsid w:val="00E86FAA"/>
    <w:rsid w:val="00EF09D8"/>
    <w:rsid w:val="00F21EF2"/>
    <w:rsid w:val="00F2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814FEE"/>
  <w15:chartTrackingRefBased/>
  <w15:docId w15:val="{5929E35E-E4E0-4F9A-82C1-539B36BF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A8"/>
    <w:pPr>
      <w:spacing w:before="120" w:after="120" w:line="240" w:lineRule="auto"/>
      <w:jc w:val="both"/>
    </w:pPr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273A8"/>
    <w:pPr>
      <w:keepNext/>
      <w:numPr>
        <w:numId w:val="1"/>
      </w:numPr>
      <w:pBdr>
        <w:bottom w:val="single" w:sz="2" w:space="1" w:color="808080"/>
      </w:pBdr>
      <w:spacing w:before="240" w:after="240"/>
      <w:jc w:val="left"/>
      <w:outlineLvl w:val="0"/>
    </w:pPr>
    <w:rPr>
      <w:rFonts w:ascii="Futura Md BT" w:hAnsi="Futura Md BT" w:cs="Arial"/>
      <w:b/>
      <w:bCs/>
      <w:spacing w:val="10"/>
      <w:kern w:val="32"/>
      <w:sz w:val="22"/>
      <w:szCs w:val="32"/>
    </w:rPr>
  </w:style>
  <w:style w:type="paragraph" w:styleId="Heading2">
    <w:name w:val="heading 2"/>
    <w:basedOn w:val="Heading1"/>
    <w:next w:val="Normal"/>
    <w:link w:val="Heading2Char"/>
    <w:uiPriority w:val="99"/>
    <w:semiHidden/>
    <w:unhideWhenUsed/>
    <w:qFormat/>
    <w:rsid w:val="00F273A8"/>
    <w:pPr>
      <w:numPr>
        <w:ilvl w:val="1"/>
      </w:numPr>
      <w:pBdr>
        <w:bottom w:val="none" w:sz="0" w:space="0" w:color="auto"/>
      </w:pBdr>
      <w:tabs>
        <w:tab w:val="clear" w:pos="0"/>
        <w:tab w:val="num" w:pos="720"/>
      </w:tabs>
      <w:spacing w:after="120"/>
      <w:ind w:left="720" w:hanging="360"/>
      <w:outlineLvl w:val="1"/>
    </w:pPr>
    <w:rPr>
      <w:bCs w:val="0"/>
      <w:iCs/>
      <w:sz w:val="20"/>
      <w:szCs w:val="28"/>
    </w:rPr>
  </w:style>
  <w:style w:type="paragraph" w:styleId="Heading3">
    <w:name w:val="heading 3"/>
    <w:basedOn w:val="Heading1"/>
    <w:next w:val="Normal"/>
    <w:link w:val="Heading3Char"/>
    <w:uiPriority w:val="99"/>
    <w:semiHidden/>
    <w:unhideWhenUsed/>
    <w:qFormat/>
    <w:rsid w:val="00F273A8"/>
    <w:pPr>
      <w:numPr>
        <w:ilvl w:val="2"/>
      </w:numPr>
      <w:pBdr>
        <w:bottom w:val="none" w:sz="0" w:space="0" w:color="auto"/>
      </w:pBdr>
      <w:tabs>
        <w:tab w:val="clear" w:pos="0"/>
        <w:tab w:val="num" w:pos="1080"/>
      </w:tabs>
      <w:spacing w:after="120"/>
      <w:ind w:left="1080"/>
      <w:outlineLvl w:val="2"/>
    </w:pPr>
    <w:rPr>
      <w:bCs w:val="0"/>
      <w:sz w:val="18"/>
      <w:szCs w:val="26"/>
    </w:rPr>
  </w:style>
  <w:style w:type="paragraph" w:styleId="Heading4">
    <w:name w:val="heading 4"/>
    <w:basedOn w:val="Heading1"/>
    <w:next w:val="Normal"/>
    <w:link w:val="Heading4Char"/>
    <w:uiPriority w:val="99"/>
    <w:semiHidden/>
    <w:unhideWhenUsed/>
    <w:qFormat/>
    <w:rsid w:val="00F273A8"/>
    <w:pPr>
      <w:numPr>
        <w:ilvl w:val="3"/>
      </w:numPr>
      <w:pBdr>
        <w:bottom w:val="none" w:sz="0" w:space="0" w:color="auto"/>
      </w:pBdr>
      <w:tabs>
        <w:tab w:val="num" w:pos="1440"/>
      </w:tabs>
      <w:spacing w:after="120"/>
      <w:ind w:left="1440"/>
      <w:outlineLvl w:val="3"/>
    </w:pPr>
    <w:rPr>
      <w:bCs w:val="0"/>
      <w:spacing w:val="6"/>
      <w:sz w:val="16"/>
      <w:szCs w:val="28"/>
    </w:rPr>
  </w:style>
  <w:style w:type="paragraph" w:styleId="Heading5">
    <w:name w:val="heading 5"/>
    <w:basedOn w:val="Heading1"/>
    <w:next w:val="Normal"/>
    <w:link w:val="Heading5Char"/>
    <w:uiPriority w:val="99"/>
    <w:semiHidden/>
    <w:unhideWhenUsed/>
    <w:qFormat/>
    <w:rsid w:val="00F273A8"/>
    <w:pPr>
      <w:numPr>
        <w:ilvl w:val="4"/>
      </w:numPr>
      <w:pBdr>
        <w:bottom w:val="none" w:sz="0" w:space="0" w:color="auto"/>
      </w:pBdr>
      <w:tabs>
        <w:tab w:val="clear" w:pos="288"/>
        <w:tab w:val="left" w:pos="1008"/>
        <w:tab w:val="num" w:pos="1800"/>
      </w:tabs>
      <w:spacing w:after="120"/>
      <w:ind w:left="1800"/>
      <w:outlineLvl w:val="4"/>
    </w:pPr>
    <w:rPr>
      <w:bCs w:val="0"/>
      <w:iCs/>
      <w:spacing w:val="6"/>
      <w:sz w:val="16"/>
      <w:szCs w:val="26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F273A8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F273A8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F273A8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F273A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273A8"/>
    <w:rPr>
      <w:rFonts w:ascii="Futura Md BT" w:eastAsia="MS Mincho" w:hAnsi="Futura Md BT" w:cs="Arial"/>
      <w:b/>
      <w:bCs/>
      <w:spacing w:val="10"/>
      <w:kern w:val="32"/>
      <w:szCs w:val="32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F273A8"/>
    <w:rPr>
      <w:rFonts w:ascii="Futura Md BT" w:eastAsia="MS Mincho" w:hAnsi="Futura Md BT" w:cs="Arial"/>
      <w:b/>
      <w:iCs/>
      <w:spacing w:val="10"/>
      <w:kern w:val="32"/>
      <w:sz w:val="20"/>
      <w:szCs w:val="28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273A8"/>
    <w:rPr>
      <w:rFonts w:ascii="Futura Md BT" w:eastAsia="MS Mincho" w:hAnsi="Futura Md BT" w:cs="Arial"/>
      <w:b/>
      <w:spacing w:val="10"/>
      <w:kern w:val="32"/>
      <w:sz w:val="18"/>
      <w:szCs w:val="26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273A8"/>
    <w:rPr>
      <w:rFonts w:ascii="Futura Md BT" w:eastAsia="MS Mincho" w:hAnsi="Futura Md BT" w:cs="Arial"/>
      <w:b/>
      <w:spacing w:val="6"/>
      <w:kern w:val="32"/>
      <w:sz w:val="16"/>
      <w:szCs w:val="28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273A8"/>
    <w:rPr>
      <w:rFonts w:ascii="Futura Md BT" w:eastAsia="MS Mincho" w:hAnsi="Futura Md BT" w:cs="Arial"/>
      <w:b/>
      <w:iCs/>
      <w:spacing w:val="6"/>
      <w:kern w:val="32"/>
      <w:sz w:val="16"/>
      <w:szCs w:val="26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273A8"/>
    <w:rPr>
      <w:rFonts w:ascii="Palatino Linotype" w:eastAsia="MS Mincho" w:hAnsi="Palatino Linotype" w:cs="Times New Roman"/>
      <w:b/>
      <w:bCs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273A8"/>
    <w:rPr>
      <w:rFonts w:ascii="Palatino Linotype" w:eastAsia="MS Mincho" w:hAnsi="Palatino Linotype" w:cs="Times New Roman"/>
      <w:kern w:val="0"/>
      <w:sz w:val="24"/>
      <w:szCs w:val="24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273A8"/>
    <w:rPr>
      <w:rFonts w:ascii="Palatino Linotype" w:eastAsia="MS Mincho" w:hAnsi="Palatino Linotype" w:cs="Times New Roman"/>
      <w:i/>
      <w:iCs/>
      <w:kern w:val="0"/>
      <w:sz w:val="24"/>
      <w:szCs w:val="24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273A8"/>
    <w:rPr>
      <w:rFonts w:ascii="Arial" w:eastAsia="MS Mincho" w:hAnsi="Arial" w:cs="Arial"/>
      <w:kern w:val="0"/>
      <w:lang w:val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273A8"/>
    <w:rPr>
      <w:rFonts w:ascii="Times New Roman" w:hAnsi="Times New Roman" w:cs="Times New Roman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3A8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F273A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F273A8"/>
    <w:pPr>
      <w:tabs>
        <w:tab w:val="right" w:leader="dot" w:pos="7574"/>
      </w:tabs>
      <w:spacing w:before="200" w:after="80"/>
      <w:ind w:left="432" w:right="720" w:hanging="432"/>
    </w:pPr>
    <w:rPr>
      <w:b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F273A8"/>
    <w:pPr>
      <w:tabs>
        <w:tab w:val="right" w:leader="dot" w:pos="7576"/>
      </w:tabs>
      <w:spacing w:before="80" w:after="60"/>
      <w:ind w:left="936" w:right="720" w:hanging="504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F273A8"/>
    <w:pPr>
      <w:tabs>
        <w:tab w:val="right" w:leader="dot" w:pos="7574"/>
      </w:tabs>
      <w:spacing w:before="20" w:after="0"/>
      <w:ind w:left="1584" w:right="720" w:hanging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73A8"/>
    <w:pPr>
      <w:spacing w:before="0"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73A8"/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paragraph" w:styleId="CommentText">
    <w:name w:val="annotation text"/>
    <w:basedOn w:val="Normal"/>
    <w:link w:val="CommentTextChar"/>
    <w:uiPriority w:val="99"/>
    <w:unhideWhenUsed/>
    <w:rsid w:val="00F273A8"/>
  </w:style>
  <w:style w:type="character" w:customStyle="1" w:styleId="CommentTextChar">
    <w:name w:val="Comment Text Char"/>
    <w:basedOn w:val="DefaultParagraphFont"/>
    <w:link w:val="CommentText"/>
    <w:uiPriority w:val="99"/>
    <w:rsid w:val="00F273A8"/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character" w:customStyle="1" w:styleId="HeaderChar">
    <w:name w:val="Header Char"/>
    <w:aliases w:val="Header1 Char"/>
    <w:basedOn w:val="DefaultParagraphFont"/>
    <w:link w:val="Header"/>
    <w:uiPriority w:val="99"/>
    <w:semiHidden/>
    <w:locked/>
    <w:rsid w:val="00F273A8"/>
    <w:rPr>
      <w:rFonts w:ascii="Futura Md BT" w:eastAsia="MS Mincho" w:hAnsi="Futura Md BT" w:cs="Futura Md BT"/>
      <w:sz w:val="16"/>
      <w:szCs w:val="20"/>
    </w:rPr>
  </w:style>
  <w:style w:type="paragraph" w:styleId="Header">
    <w:name w:val="header"/>
    <w:aliases w:val="Header1"/>
    <w:basedOn w:val="Normal"/>
    <w:link w:val="HeaderChar"/>
    <w:uiPriority w:val="99"/>
    <w:semiHidden/>
    <w:unhideWhenUsed/>
    <w:rsid w:val="00F273A8"/>
    <w:pPr>
      <w:tabs>
        <w:tab w:val="left" w:pos="7560"/>
      </w:tabs>
      <w:spacing w:before="0" w:after="0"/>
      <w:ind w:left="-720" w:right="-1152"/>
      <w:jc w:val="left"/>
    </w:pPr>
    <w:rPr>
      <w:rFonts w:ascii="Futura Md BT" w:hAnsi="Futura Md BT" w:cs="Futura Md BT"/>
      <w:kern w:val="2"/>
      <w:sz w:val="16"/>
      <w:lang w:val="nl-NL"/>
      <w14:ligatures w14:val="standardContextual"/>
    </w:rPr>
  </w:style>
  <w:style w:type="character" w:customStyle="1" w:styleId="HeaderChar1">
    <w:name w:val="Header Char1"/>
    <w:aliases w:val="Header1 Char1"/>
    <w:basedOn w:val="DefaultParagraphFont"/>
    <w:uiPriority w:val="99"/>
    <w:semiHidden/>
    <w:rsid w:val="00F273A8"/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F273A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3A8"/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F273A8"/>
    <w:rPr>
      <w:b/>
      <w:bCs/>
    </w:rPr>
  </w:style>
  <w:style w:type="paragraph" w:styleId="List">
    <w:name w:val="List"/>
    <w:basedOn w:val="Normal"/>
    <w:uiPriority w:val="99"/>
    <w:semiHidden/>
    <w:unhideWhenUsed/>
    <w:rsid w:val="00F273A8"/>
    <w:pPr>
      <w:numPr>
        <w:numId w:val="2"/>
      </w:numPr>
      <w:spacing w:before="60" w:after="60"/>
      <w:ind w:right="288"/>
    </w:pPr>
    <w:rPr>
      <w:szCs w:val="24"/>
      <w:lang w:eastAsia="en-GB"/>
    </w:rPr>
  </w:style>
  <w:style w:type="paragraph" w:styleId="ListBullet">
    <w:name w:val="List Bullet"/>
    <w:basedOn w:val="Normal"/>
    <w:semiHidden/>
    <w:unhideWhenUsed/>
    <w:rsid w:val="00F273A8"/>
    <w:pPr>
      <w:numPr>
        <w:numId w:val="3"/>
      </w:numPr>
      <w:spacing w:before="60" w:after="60"/>
      <w:ind w:right="288"/>
    </w:pPr>
  </w:style>
  <w:style w:type="paragraph" w:styleId="List2">
    <w:name w:val="List 2"/>
    <w:basedOn w:val="Normal"/>
    <w:uiPriority w:val="99"/>
    <w:semiHidden/>
    <w:unhideWhenUsed/>
    <w:rsid w:val="00F273A8"/>
    <w:pPr>
      <w:numPr>
        <w:numId w:val="4"/>
      </w:numPr>
      <w:spacing w:before="60" w:after="60"/>
      <w:ind w:left="792" w:right="288" w:hanging="504"/>
    </w:pPr>
  </w:style>
  <w:style w:type="paragraph" w:styleId="List3">
    <w:name w:val="List 3"/>
    <w:basedOn w:val="Normal"/>
    <w:uiPriority w:val="99"/>
    <w:semiHidden/>
    <w:unhideWhenUsed/>
    <w:rsid w:val="00F273A8"/>
    <w:pPr>
      <w:numPr>
        <w:numId w:val="5"/>
      </w:numPr>
      <w:spacing w:before="60" w:after="60"/>
      <w:ind w:right="288"/>
    </w:pPr>
  </w:style>
  <w:style w:type="paragraph" w:styleId="List4">
    <w:name w:val="List 4"/>
    <w:basedOn w:val="Normal"/>
    <w:uiPriority w:val="99"/>
    <w:semiHidden/>
    <w:unhideWhenUsed/>
    <w:rsid w:val="00F273A8"/>
    <w:pPr>
      <w:ind w:left="1132" w:hanging="283"/>
    </w:pPr>
  </w:style>
  <w:style w:type="paragraph" w:styleId="Title">
    <w:name w:val="Title"/>
    <w:basedOn w:val="Normal"/>
    <w:next w:val="Normal"/>
    <w:link w:val="TitleChar"/>
    <w:uiPriority w:val="99"/>
    <w:qFormat/>
    <w:rsid w:val="00F273A8"/>
    <w:pPr>
      <w:spacing w:before="0" w:after="360"/>
      <w:ind w:left="-634"/>
      <w:jc w:val="left"/>
    </w:pPr>
    <w:rPr>
      <w:rFonts w:ascii="Futura Md BT" w:hAnsi="Futura Md BT" w:cs="Arial"/>
      <w:bCs/>
      <w:smallCaps/>
      <w:spacing w:val="10"/>
      <w:kern w:val="28"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F273A8"/>
    <w:rPr>
      <w:rFonts w:ascii="Futura Md BT" w:eastAsia="MS Mincho" w:hAnsi="Futura Md BT" w:cs="Arial"/>
      <w:bCs/>
      <w:smallCaps/>
      <w:spacing w:val="10"/>
      <w:kern w:val="28"/>
      <w:sz w:val="32"/>
      <w:szCs w:val="28"/>
      <w:lang w:val="en-GB"/>
      <w14:ligatures w14:val="none"/>
    </w:rPr>
  </w:style>
  <w:style w:type="paragraph" w:styleId="BodyText">
    <w:name w:val="Body Text"/>
    <w:basedOn w:val="Normal"/>
    <w:link w:val="BodyTextChar"/>
    <w:semiHidden/>
    <w:unhideWhenUsed/>
    <w:rsid w:val="00F273A8"/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semiHidden/>
    <w:rsid w:val="00F273A8"/>
    <w:rPr>
      <w:rFonts w:ascii="Palatino Linotype" w:eastAsia="Times New Roman" w:hAnsi="Palatino Linotype" w:cs="Times New Roman"/>
      <w:kern w:val="0"/>
      <w:sz w:val="20"/>
      <w:szCs w:val="20"/>
      <w:lang w:val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3A8"/>
    <w:rPr>
      <w:rFonts w:ascii="Palatino Linotype" w:eastAsia="MS Mincho" w:hAnsi="Palatino Linotype" w:cs="Times New Roman"/>
      <w:b/>
      <w:bCs/>
      <w:kern w:val="0"/>
      <w:sz w:val="20"/>
      <w:szCs w:val="20"/>
      <w:lang w:val="en-GB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3A8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3A8"/>
    <w:rPr>
      <w:rFonts w:ascii="Segoe UI" w:eastAsia="MS Mincho" w:hAnsi="Segoe UI" w:cs="Segoe UI"/>
      <w:kern w:val="0"/>
      <w:sz w:val="18"/>
      <w:szCs w:val="18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F273A8"/>
    <w:pPr>
      <w:ind w:left="720"/>
      <w:contextualSpacing/>
    </w:pPr>
  </w:style>
  <w:style w:type="paragraph" w:customStyle="1" w:styleId="Equations">
    <w:name w:val="Equations"/>
    <w:next w:val="Normal"/>
    <w:uiPriority w:val="99"/>
    <w:rsid w:val="00F273A8"/>
    <w:pPr>
      <w:tabs>
        <w:tab w:val="right" w:pos="7416"/>
      </w:tabs>
      <w:spacing w:after="0" w:line="240" w:lineRule="auto"/>
      <w:ind w:left="288"/>
    </w:pPr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  <w:style w:type="paragraph" w:customStyle="1" w:styleId="Front2">
    <w:name w:val="Front2"/>
    <w:basedOn w:val="Front1"/>
    <w:uiPriority w:val="99"/>
    <w:rsid w:val="00F273A8"/>
    <w:pPr>
      <w:spacing w:before="240"/>
    </w:pPr>
    <w:rPr>
      <w:b w:val="0"/>
      <w:sz w:val="20"/>
    </w:rPr>
  </w:style>
  <w:style w:type="paragraph" w:customStyle="1" w:styleId="Front1">
    <w:name w:val="Front1"/>
    <w:basedOn w:val="Normal"/>
    <w:next w:val="Front2"/>
    <w:uiPriority w:val="99"/>
    <w:rsid w:val="00F273A8"/>
    <w:pPr>
      <w:spacing w:before="0" w:after="0"/>
      <w:jc w:val="left"/>
    </w:pPr>
    <w:rPr>
      <w:b/>
      <w:sz w:val="28"/>
      <w:szCs w:val="28"/>
    </w:rPr>
  </w:style>
  <w:style w:type="paragraph" w:customStyle="1" w:styleId="Front3">
    <w:name w:val="Front3"/>
    <w:basedOn w:val="Front1"/>
    <w:uiPriority w:val="99"/>
    <w:rsid w:val="00F273A8"/>
    <w:rPr>
      <w:b w:val="0"/>
      <w:sz w:val="20"/>
    </w:rPr>
  </w:style>
  <w:style w:type="paragraph" w:customStyle="1" w:styleId="Front4">
    <w:name w:val="Front4"/>
    <w:basedOn w:val="Front1"/>
    <w:uiPriority w:val="99"/>
    <w:rsid w:val="00F273A8"/>
    <w:pPr>
      <w:spacing w:after="240"/>
    </w:pPr>
    <w:rPr>
      <w:b w:val="0"/>
      <w:sz w:val="20"/>
    </w:rPr>
  </w:style>
  <w:style w:type="paragraph" w:customStyle="1" w:styleId="Hheading1">
    <w:name w:val="Hheading 1"/>
    <w:next w:val="Normal"/>
    <w:uiPriority w:val="99"/>
    <w:rsid w:val="00F273A8"/>
    <w:pPr>
      <w:keepNext/>
      <w:pBdr>
        <w:bottom w:val="single" w:sz="4" w:space="1" w:color="808080"/>
      </w:pBdr>
      <w:spacing w:before="240" w:after="240" w:line="240" w:lineRule="auto"/>
      <w:ind w:hanging="634"/>
    </w:pPr>
    <w:rPr>
      <w:rFonts w:ascii="Futura Md BT" w:eastAsia="MS Mincho" w:hAnsi="Futura Md BT" w:cs="Arial"/>
      <w:b/>
      <w:bCs/>
      <w:spacing w:val="22"/>
      <w:kern w:val="32"/>
      <w:lang w:val="en-GB"/>
      <w14:ligatures w14:val="none"/>
    </w:rPr>
  </w:style>
  <w:style w:type="paragraph" w:customStyle="1" w:styleId="Hheading2">
    <w:name w:val="Hheading 2"/>
    <w:next w:val="Normal"/>
    <w:rsid w:val="00F273A8"/>
    <w:pPr>
      <w:keepNext/>
      <w:spacing w:before="240" w:after="120" w:line="240" w:lineRule="auto"/>
    </w:pPr>
    <w:rPr>
      <w:rFonts w:ascii="Futura Md BT" w:eastAsia="MS Mincho" w:hAnsi="Futura Md BT" w:cs="Arial"/>
      <w:b/>
      <w:bCs/>
      <w:spacing w:val="10"/>
      <w:kern w:val="32"/>
      <w:sz w:val="20"/>
      <w:szCs w:val="20"/>
      <w:lang w:val="en-GB"/>
      <w14:ligatures w14:val="none"/>
    </w:rPr>
  </w:style>
  <w:style w:type="paragraph" w:customStyle="1" w:styleId="Hheading3">
    <w:name w:val="Hheading 3"/>
    <w:next w:val="Normal"/>
    <w:uiPriority w:val="99"/>
    <w:rsid w:val="00F273A8"/>
    <w:pPr>
      <w:keepNext/>
      <w:spacing w:before="240" w:after="120" w:line="240" w:lineRule="auto"/>
    </w:pPr>
    <w:rPr>
      <w:rFonts w:ascii="Futura Md BT" w:eastAsia="MS Mincho" w:hAnsi="Futura Md BT" w:cs="Arial"/>
      <w:b/>
      <w:bCs/>
      <w:spacing w:val="6"/>
      <w:kern w:val="32"/>
      <w:sz w:val="18"/>
      <w:szCs w:val="18"/>
      <w:lang w:val="en-GB"/>
      <w14:ligatures w14:val="none"/>
    </w:rPr>
  </w:style>
  <w:style w:type="paragraph" w:customStyle="1" w:styleId="Hheading4">
    <w:name w:val="Hheading 4"/>
    <w:next w:val="Normal"/>
    <w:uiPriority w:val="99"/>
    <w:rsid w:val="00F273A8"/>
    <w:pPr>
      <w:keepNext/>
      <w:spacing w:before="240" w:after="120" w:line="240" w:lineRule="auto"/>
    </w:pPr>
    <w:rPr>
      <w:rFonts w:ascii="Futura Md BT" w:eastAsia="MS Mincho" w:hAnsi="Futura Md BT" w:cs="Times New Roman"/>
      <w:b/>
      <w:bCs/>
      <w:kern w:val="0"/>
      <w:sz w:val="16"/>
      <w:szCs w:val="16"/>
      <w:lang w:val="en-GB"/>
      <w14:ligatures w14:val="none"/>
    </w:rPr>
  </w:style>
  <w:style w:type="paragraph" w:customStyle="1" w:styleId="Hheading5">
    <w:name w:val="Hheading 5"/>
    <w:next w:val="Normal"/>
    <w:uiPriority w:val="99"/>
    <w:rsid w:val="00F273A8"/>
    <w:pPr>
      <w:keepNext/>
      <w:spacing w:before="240" w:after="120" w:line="240" w:lineRule="auto"/>
    </w:pPr>
    <w:rPr>
      <w:rFonts w:ascii="Futura Md BT" w:eastAsia="MS Mincho" w:hAnsi="Futura Md BT" w:cs="Times New Roman"/>
      <w:b/>
      <w:bCs/>
      <w:i/>
      <w:kern w:val="0"/>
      <w:sz w:val="16"/>
      <w:szCs w:val="16"/>
      <w:lang w:val="en-GB"/>
      <w14:ligatures w14:val="none"/>
    </w:rPr>
  </w:style>
  <w:style w:type="paragraph" w:customStyle="1" w:styleId="IllustrationCaption">
    <w:name w:val="Illustration Caption"/>
    <w:basedOn w:val="Normal"/>
    <w:next w:val="Normal"/>
    <w:uiPriority w:val="99"/>
    <w:rsid w:val="00F273A8"/>
    <w:pPr>
      <w:keepLines/>
      <w:spacing w:before="240" w:after="240"/>
    </w:pPr>
    <w:rPr>
      <w:rFonts w:eastAsia="Times New Roman"/>
      <w:b/>
      <w:sz w:val="17"/>
      <w:szCs w:val="18"/>
    </w:rPr>
  </w:style>
  <w:style w:type="paragraph" w:customStyle="1" w:styleId="Illustration1">
    <w:name w:val="Illustration1"/>
    <w:next w:val="IllustrationCaption"/>
    <w:uiPriority w:val="99"/>
    <w:rsid w:val="00F273A8"/>
    <w:pPr>
      <w:keepNext/>
      <w:keepLines/>
      <w:spacing w:before="240" w:after="240" w:line="240" w:lineRule="auto"/>
      <w:jc w:val="center"/>
    </w:pPr>
    <w:rPr>
      <w:rFonts w:ascii="Palatino Linotype" w:eastAsia="Times New Roman" w:hAnsi="Palatino Linotype" w:cs="Times New Roman"/>
      <w:kern w:val="0"/>
      <w:sz w:val="16"/>
      <w:szCs w:val="16"/>
      <w:lang w:val="en-GB"/>
      <w14:ligatures w14:val="none"/>
    </w:rPr>
  </w:style>
  <w:style w:type="character" w:customStyle="1" w:styleId="ReferenceChar">
    <w:name w:val="Reference Char"/>
    <w:basedOn w:val="DefaultParagraphFont"/>
    <w:link w:val="Reference"/>
    <w:uiPriority w:val="99"/>
    <w:locked/>
    <w:rsid w:val="00F273A8"/>
    <w:rPr>
      <w:rFonts w:ascii="Palatino Linotype" w:eastAsia="MS Mincho" w:hAnsi="Palatino Linotype"/>
      <w:sz w:val="18"/>
      <w:szCs w:val="20"/>
    </w:rPr>
  </w:style>
  <w:style w:type="paragraph" w:customStyle="1" w:styleId="Reference">
    <w:name w:val="Reference"/>
    <w:basedOn w:val="Normal"/>
    <w:link w:val="ReferenceChar"/>
    <w:uiPriority w:val="99"/>
    <w:rsid w:val="00F273A8"/>
    <w:pPr>
      <w:spacing w:after="0"/>
      <w:ind w:left="360" w:hanging="360"/>
    </w:pPr>
    <w:rPr>
      <w:rFonts w:cstheme="minorBidi"/>
      <w:kern w:val="2"/>
      <w:sz w:val="18"/>
      <w:lang w:val="nl-NL"/>
      <w14:ligatures w14:val="standardContextual"/>
    </w:rPr>
  </w:style>
  <w:style w:type="paragraph" w:customStyle="1" w:styleId="table">
    <w:name w:val="table"/>
    <w:uiPriority w:val="99"/>
    <w:qFormat/>
    <w:rsid w:val="00F273A8"/>
    <w:pPr>
      <w:spacing w:before="30" w:after="30" w:line="240" w:lineRule="auto"/>
    </w:pPr>
    <w:rPr>
      <w:rFonts w:ascii="Palatino Linotype" w:eastAsia="MS Mincho" w:hAnsi="Palatino Linotype" w:cs="Times New Roman"/>
      <w:noProof/>
      <w:kern w:val="0"/>
      <w:sz w:val="17"/>
      <w:szCs w:val="20"/>
      <w:lang w:val="en-GB"/>
      <w14:ligatures w14:val="none"/>
    </w:rPr>
  </w:style>
  <w:style w:type="paragraph" w:customStyle="1" w:styleId="TableCaption">
    <w:name w:val="Table Caption"/>
    <w:basedOn w:val="Normal"/>
    <w:next w:val="Normal"/>
    <w:uiPriority w:val="99"/>
    <w:rsid w:val="00F273A8"/>
    <w:pPr>
      <w:keepNext/>
      <w:keepLines/>
      <w:spacing w:before="240" w:after="240"/>
    </w:pPr>
    <w:rPr>
      <w:rFonts w:eastAsia="Times New Roman"/>
      <w:b/>
      <w:sz w:val="17"/>
      <w:szCs w:val="18"/>
    </w:rPr>
  </w:style>
  <w:style w:type="paragraph" w:customStyle="1" w:styleId="TableNotes">
    <w:name w:val="Table Notes"/>
    <w:basedOn w:val="Normal"/>
    <w:uiPriority w:val="99"/>
    <w:rsid w:val="00F273A8"/>
    <w:pPr>
      <w:spacing w:before="60" w:after="60"/>
    </w:pPr>
    <w:rPr>
      <w:b/>
      <w:sz w:val="16"/>
      <w:szCs w:val="16"/>
    </w:rPr>
  </w:style>
  <w:style w:type="paragraph" w:customStyle="1" w:styleId="TableTop">
    <w:name w:val="Table Top"/>
    <w:basedOn w:val="table"/>
    <w:uiPriority w:val="99"/>
    <w:rsid w:val="00F273A8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type="paragraph" w:customStyle="1" w:styleId="Title1">
    <w:name w:val="Title1"/>
    <w:basedOn w:val="Title"/>
    <w:uiPriority w:val="99"/>
    <w:rsid w:val="00F273A8"/>
    <w:pPr>
      <w:spacing w:after="0"/>
      <w:ind w:left="0"/>
      <w:jc w:val="right"/>
    </w:pPr>
    <w:rPr>
      <w:smallCaps w:val="0"/>
      <w:sz w:val="40"/>
      <w:szCs w:val="40"/>
    </w:rPr>
  </w:style>
  <w:style w:type="paragraph" w:customStyle="1" w:styleId="Title2">
    <w:name w:val="Title2"/>
    <w:basedOn w:val="Title"/>
    <w:next w:val="Normal"/>
    <w:uiPriority w:val="99"/>
    <w:rsid w:val="00F273A8"/>
    <w:pPr>
      <w:spacing w:before="360"/>
      <w:ind w:left="0"/>
      <w:jc w:val="right"/>
    </w:pPr>
    <w:rPr>
      <w:smallCaps w:val="0"/>
      <w:sz w:val="24"/>
    </w:rPr>
  </w:style>
  <w:style w:type="paragraph" w:customStyle="1" w:styleId="Title3">
    <w:name w:val="Title3"/>
    <w:uiPriority w:val="99"/>
    <w:rsid w:val="00F273A8"/>
    <w:pPr>
      <w:spacing w:before="480" w:after="60" w:line="240" w:lineRule="auto"/>
      <w:jc w:val="right"/>
    </w:pPr>
    <w:rPr>
      <w:rFonts w:ascii="Futura Md BT" w:eastAsia="MS Mincho" w:hAnsi="Futura Md BT" w:cs="Arial"/>
      <w:bCs/>
      <w:smallCaps/>
      <w:kern w:val="28"/>
      <w:sz w:val="36"/>
      <w:szCs w:val="28"/>
      <w:lang w:val="en-GB"/>
      <w14:ligatures w14:val="none"/>
    </w:rPr>
  </w:style>
  <w:style w:type="paragraph" w:customStyle="1" w:styleId="Title4">
    <w:name w:val="Title4"/>
    <w:uiPriority w:val="99"/>
    <w:rsid w:val="00F273A8"/>
    <w:pPr>
      <w:spacing w:before="480" w:after="60" w:line="240" w:lineRule="auto"/>
      <w:jc w:val="right"/>
    </w:pPr>
    <w:rPr>
      <w:rFonts w:ascii="Futura Md BT" w:eastAsia="MS Mincho" w:hAnsi="Futura Md BT" w:cs="Arial"/>
      <w:bCs/>
      <w:smallCaps/>
      <w:kern w:val="28"/>
      <w:sz w:val="40"/>
      <w:szCs w:val="28"/>
      <w:lang w:val="en-GB"/>
      <w14:ligatures w14:val="none"/>
    </w:rPr>
  </w:style>
  <w:style w:type="paragraph" w:customStyle="1" w:styleId="HeadinginTOC">
    <w:name w:val="Heading in TOC"/>
    <w:next w:val="Normal"/>
    <w:uiPriority w:val="99"/>
    <w:rsid w:val="00F273A8"/>
    <w:pPr>
      <w:keepNext/>
      <w:pBdr>
        <w:bottom w:val="single" w:sz="4" w:space="1" w:color="808080"/>
      </w:pBdr>
      <w:spacing w:before="240" w:after="240" w:line="240" w:lineRule="auto"/>
      <w:ind w:hanging="634"/>
      <w:outlineLvl w:val="0"/>
    </w:pPr>
    <w:rPr>
      <w:rFonts w:ascii="Futura Md BT" w:eastAsia="MS Mincho" w:hAnsi="Futura Md BT" w:cs="Arial"/>
      <w:b/>
      <w:bCs/>
      <w:spacing w:val="10"/>
      <w:kern w:val="32"/>
      <w:lang w:val="en-GB"/>
      <w14:ligatures w14:val="none"/>
    </w:rPr>
  </w:style>
  <w:style w:type="paragraph" w:customStyle="1" w:styleId="Authors">
    <w:name w:val="Authors"/>
    <w:basedOn w:val="Normal"/>
    <w:next w:val="Normal"/>
    <w:uiPriority w:val="99"/>
    <w:rsid w:val="00F273A8"/>
    <w:pPr>
      <w:spacing w:before="240" w:after="240"/>
      <w:jc w:val="left"/>
    </w:pPr>
    <w:rPr>
      <w:b/>
      <w:sz w:val="21"/>
    </w:rPr>
  </w:style>
  <w:style w:type="paragraph" w:customStyle="1" w:styleId="Bullet">
    <w:name w:val="Bullet"/>
    <w:uiPriority w:val="99"/>
    <w:rsid w:val="00F273A8"/>
    <w:pPr>
      <w:numPr>
        <w:numId w:val="6"/>
      </w:numPr>
      <w:tabs>
        <w:tab w:val="num" w:pos="720"/>
      </w:tabs>
      <w:spacing w:before="60" w:after="60" w:line="240" w:lineRule="auto"/>
      <w:ind w:left="720" w:right="302" w:hanging="432"/>
      <w:jc w:val="both"/>
    </w:pPr>
    <w:rPr>
      <w:rFonts w:ascii="Times New Roman" w:eastAsia="Times New Roman" w:hAnsi="Times New Roman" w:cs="Times New Roman"/>
      <w:kern w:val="0"/>
      <w:sz w:val="20"/>
      <w:szCs w:val="20"/>
      <w:lang w:val="en-GB"/>
      <w14:ligatures w14:val="none"/>
    </w:rPr>
  </w:style>
  <w:style w:type="paragraph" w:customStyle="1" w:styleId="font0">
    <w:name w:val="font0"/>
    <w:basedOn w:val="Normal"/>
    <w:rsid w:val="00F273A8"/>
    <w:pPr>
      <w:spacing w:before="100" w:beforeAutospacing="1" w:after="100" w:afterAutospacing="1"/>
      <w:jc w:val="left"/>
    </w:pPr>
    <w:rPr>
      <w:rFonts w:ascii="Calibri" w:eastAsia="Times New Roman" w:hAnsi="Calibri"/>
      <w:color w:val="000000"/>
      <w:sz w:val="22"/>
      <w:szCs w:val="22"/>
      <w:lang w:eastAsia="en-GB"/>
    </w:rPr>
  </w:style>
  <w:style w:type="paragraph" w:customStyle="1" w:styleId="font5">
    <w:name w:val="font5"/>
    <w:basedOn w:val="Normal"/>
    <w:rsid w:val="00F273A8"/>
    <w:pPr>
      <w:spacing w:before="100" w:beforeAutospacing="1" w:after="100" w:afterAutospacing="1"/>
      <w:jc w:val="left"/>
    </w:pPr>
    <w:rPr>
      <w:rFonts w:ascii="Calibri" w:eastAsia="Times New Roman" w:hAnsi="Calibri"/>
      <w:i/>
      <w:iCs/>
      <w:color w:val="000000"/>
      <w:sz w:val="22"/>
      <w:szCs w:val="22"/>
      <w:lang w:eastAsia="en-GB"/>
    </w:rPr>
  </w:style>
  <w:style w:type="paragraph" w:customStyle="1" w:styleId="font6">
    <w:name w:val="font6"/>
    <w:basedOn w:val="Normal"/>
    <w:rsid w:val="00F273A8"/>
    <w:pPr>
      <w:spacing w:before="100" w:beforeAutospacing="1" w:after="100" w:afterAutospacing="1"/>
      <w:jc w:val="left"/>
    </w:pPr>
    <w:rPr>
      <w:rFonts w:ascii="Calibri" w:eastAsia="Times New Roman" w:hAnsi="Calibri"/>
      <w:color w:val="000000"/>
      <w:sz w:val="22"/>
      <w:szCs w:val="22"/>
      <w:lang w:eastAsia="en-GB"/>
    </w:rPr>
  </w:style>
  <w:style w:type="paragraph" w:customStyle="1" w:styleId="xl64">
    <w:name w:val="xl64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paragraph" w:customStyle="1" w:styleId="xl65">
    <w:name w:val="xl65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Calibri" w:eastAsia="Times New Roman" w:hAnsi="Calibri"/>
      <w:color w:val="000000"/>
      <w:sz w:val="24"/>
      <w:szCs w:val="24"/>
      <w:lang w:eastAsia="en-GB"/>
    </w:rPr>
  </w:style>
  <w:style w:type="paragraph" w:customStyle="1" w:styleId="xl74">
    <w:name w:val="xl74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Calibri" w:eastAsia="Times New Roman" w:hAnsi="Calibri"/>
      <w:color w:val="000000"/>
      <w:sz w:val="24"/>
      <w:szCs w:val="24"/>
      <w:lang w:eastAsia="en-GB"/>
    </w:rPr>
  </w:style>
  <w:style w:type="paragraph" w:customStyle="1" w:styleId="xl75">
    <w:name w:val="xl75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paragraph" w:customStyle="1" w:styleId="xl77">
    <w:name w:val="xl77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eastAsia="Times New Roman" w:hAnsi="Calibri"/>
      <w:color w:val="000000"/>
      <w:sz w:val="24"/>
      <w:szCs w:val="24"/>
      <w:lang w:eastAsia="en-GB"/>
    </w:rPr>
  </w:style>
  <w:style w:type="paragraph" w:customStyle="1" w:styleId="xl78">
    <w:name w:val="xl78"/>
    <w:basedOn w:val="Normal"/>
    <w:rsid w:val="00F273A8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font7">
    <w:name w:val="font7"/>
    <w:basedOn w:val="Normal"/>
    <w:rsid w:val="00F273A8"/>
    <w:pPr>
      <w:spacing w:before="100" w:beforeAutospacing="1" w:after="100" w:afterAutospacing="1"/>
      <w:jc w:val="left"/>
    </w:pPr>
    <w:rPr>
      <w:rFonts w:ascii="Calibri" w:eastAsia="Times New Roman" w:hAnsi="Calibri"/>
      <w:color w:val="222222"/>
      <w:sz w:val="22"/>
      <w:szCs w:val="22"/>
      <w:lang w:eastAsia="en-GB"/>
    </w:rPr>
  </w:style>
  <w:style w:type="paragraph" w:customStyle="1" w:styleId="font8">
    <w:name w:val="font8"/>
    <w:basedOn w:val="Normal"/>
    <w:rsid w:val="00F273A8"/>
    <w:pPr>
      <w:spacing w:before="100" w:beforeAutospacing="1" w:after="100" w:afterAutospacing="1"/>
      <w:jc w:val="left"/>
    </w:pPr>
    <w:rPr>
      <w:rFonts w:ascii="Calibri" w:eastAsia="Times New Roman" w:hAnsi="Calibri"/>
      <w:color w:val="000000"/>
      <w:sz w:val="22"/>
      <w:szCs w:val="22"/>
      <w:lang w:eastAsia="en-GB"/>
    </w:rPr>
  </w:style>
  <w:style w:type="paragraph" w:customStyle="1" w:styleId="xl79">
    <w:name w:val="xl79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0">
    <w:name w:val="xl80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1">
    <w:name w:val="xl81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2">
    <w:name w:val="xl82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color w:val="000000"/>
      <w:sz w:val="24"/>
      <w:szCs w:val="24"/>
      <w:lang w:eastAsia="en-GB"/>
    </w:rPr>
  </w:style>
  <w:style w:type="paragraph" w:customStyle="1" w:styleId="xl83">
    <w:name w:val="xl83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4">
    <w:name w:val="xl84"/>
    <w:basedOn w:val="Normal"/>
    <w:rsid w:val="00F273A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5">
    <w:name w:val="xl85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paragraph" w:customStyle="1" w:styleId="xl86">
    <w:name w:val="xl86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7">
    <w:name w:val="xl87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color w:val="FF0000"/>
      <w:sz w:val="24"/>
      <w:szCs w:val="24"/>
      <w:lang w:eastAsia="en-GB"/>
    </w:rPr>
  </w:style>
  <w:style w:type="paragraph" w:customStyle="1" w:styleId="xl88">
    <w:name w:val="xl88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89">
    <w:name w:val="xl89"/>
    <w:basedOn w:val="Normal"/>
    <w:rsid w:val="00F273A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90">
    <w:name w:val="xl90"/>
    <w:basedOn w:val="Normal"/>
    <w:rsid w:val="00F273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i/>
      <w:iCs/>
      <w:sz w:val="24"/>
      <w:szCs w:val="24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F273A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273A8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273A8"/>
    <w:rPr>
      <w:rFonts w:ascii="Futura Md BT" w:hAnsi="Futura Md BT" w:cs="Times New Roman" w:hint="default"/>
      <w:sz w:val="16"/>
    </w:rPr>
  </w:style>
  <w:style w:type="table" w:styleId="TableGrid">
    <w:name w:val="Table Grid"/>
    <w:basedOn w:val="TableNormal"/>
    <w:uiPriority w:val="99"/>
    <w:rsid w:val="00F273A8"/>
    <w:pPr>
      <w:spacing w:before="30" w:after="30" w:line="240" w:lineRule="auto"/>
    </w:pPr>
    <w:rPr>
      <w:rFonts w:ascii="Palatino Linotype" w:eastAsia="MS Mincho" w:hAnsi="Palatino Linotype" w:cs="Times New Roman"/>
      <w:kern w:val="0"/>
      <w:sz w:val="16"/>
      <w:szCs w:val="20"/>
      <w:lang w:val="en-GB" w:eastAsia="en-GB"/>
      <w14:ligatures w14:val="none"/>
    </w:rPr>
    <w:tblPr>
      <w:tblStyleRowBandSize w:val="1"/>
      <w:tblStyleColBandSize w:val="1"/>
      <w:tblInd w:w="0" w:type="nil"/>
      <w:tblBorders>
        <w:top w:val="single" w:sz="4" w:space="0" w:color="808080"/>
        <w:bottom w:val="single" w:sz="4" w:space="0" w:color="808080"/>
        <w:insideH w:val="single" w:sz="4" w:space="0" w:color="808080"/>
      </w:tblBorders>
    </w:tblPr>
    <w:tblStylePr w:type="firstRow">
      <w:pPr>
        <w:spacing w:beforeLines="0" w:before="100" w:beforeAutospacing="1" w:afterLines="0" w:after="100" w:afterAutospacing="1"/>
        <w:ind w:leftChars="0" w:left="0" w:rightChars="0" w:right="0" w:firstLineChars="0" w:firstLine="0"/>
        <w:jc w:val="left"/>
        <w:outlineLvl w:val="9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/>
        <w:outlineLvl w:val="9"/>
      </w:pPr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 w:firstLineChars="0" w:firstLine="0"/>
        <w:jc w:val="left"/>
        <w:outlineLvl w:val="9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 w:firstLineChars="0" w:firstLine="0"/>
        <w:jc w:val="left"/>
        <w:outlineLvl w:val="9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 w:firstLineChars="0" w:firstLine="0"/>
        <w:jc w:val="left"/>
        <w:outlineLvl w:val="9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spacing w:beforeLines="0" w:before="100" w:beforeAutospacing="1" w:afterLines="0" w:after="100" w:afterAutospacing="1"/>
        <w:ind w:leftChars="0" w:left="0" w:rightChars="0" w:right="0" w:firstLineChars="0" w:firstLine="0"/>
        <w:jc w:val="left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 w:firstLineChars="0" w:firstLine="0"/>
        <w:jc w:val="left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Lines/>
        <w:widowControl/>
        <w:suppressLineNumbers/>
        <w:suppressAutoHyphens w:val="0"/>
        <w:spacing w:beforeLines="0" w:before="100" w:beforeAutospacing="1" w:afterLines="0" w:after="100" w:afterAutospacing="1"/>
        <w:ind w:leftChars="0" w:left="0" w:rightChars="0" w:right="0" w:firstLineChars="0" w:firstLine="0"/>
        <w:jc w:val="left"/>
        <w:outlineLvl w:val="9"/>
      </w:p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Grid1">
    <w:name w:val="Table Grid1"/>
    <w:basedOn w:val="TableNormal"/>
    <w:uiPriority w:val="39"/>
    <w:rsid w:val="00F273A8"/>
    <w:pPr>
      <w:spacing w:after="0" w:line="240" w:lineRule="auto"/>
    </w:pPr>
    <w:rPr>
      <w:rFonts w:ascii="Calibri" w:eastAsia="Calibri" w:hAnsi="Calibri" w:cs="Times New Roman"/>
      <w:kern w:val="0"/>
      <w:lang w:val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F273A8"/>
    <w:pPr>
      <w:spacing w:after="0" w:line="240" w:lineRule="auto"/>
    </w:pPr>
    <w:rPr>
      <w:rFonts w:ascii="Calibri" w:eastAsia="Calibri" w:hAnsi="Calibri" w:cs="Times New Roman"/>
      <w:kern w:val="0"/>
      <w:lang w:val="lt-LT"/>
      <w14:ligatures w14:val="none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2">
    <w:name w:val="Table Grid2"/>
    <w:basedOn w:val="TableNormal"/>
    <w:uiPriority w:val="39"/>
    <w:rsid w:val="00F273A8"/>
    <w:pPr>
      <w:spacing w:after="0" w:line="240" w:lineRule="auto"/>
    </w:pPr>
    <w:rPr>
      <w:rFonts w:ascii="Calibri" w:eastAsia="Calibri" w:hAnsi="Calibri" w:cs="Times New Roman"/>
      <w:kern w:val="0"/>
      <w:lang w:val="lt-LT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1">
    <w:name w:val="Table Grid Light11"/>
    <w:basedOn w:val="TableNormal"/>
    <w:uiPriority w:val="40"/>
    <w:rsid w:val="00F273A8"/>
    <w:pPr>
      <w:spacing w:after="0" w:line="240" w:lineRule="auto"/>
    </w:pPr>
    <w:rPr>
      <w:rFonts w:ascii="Calibri" w:eastAsia="Calibri" w:hAnsi="Calibri" w:cs="Times New Roman"/>
      <w:kern w:val="0"/>
      <w:lang w:val="lt-LT"/>
      <w14:ligatures w14:val="none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Revision">
    <w:name w:val="Revision"/>
    <w:hidden/>
    <w:uiPriority w:val="99"/>
    <w:semiHidden/>
    <w:rsid w:val="0073458C"/>
    <w:pPr>
      <w:spacing w:after="0" w:line="240" w:lineRule="auto"/>
    </w:pPr>
    <w:rPr>
      <w:rFonts w:ascii="Palatino Linotype" w:eastAsia="MS Mincho" w:hAnsi="Palatino Linotype" w:cs="Times New Roman"/>
      <w:kern w:val="0"/>
      <w:sz w:val="20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2AFEEA5C8984090BFAC97A1A9B777" ma:contentTypeVersion="0" ma:contentTypeDescription="Create a new document." ma:contentTypeScope="" ma:versionID="266056134dec5b7a66dd84e3c2c3de51">
  <xsd:schema xmlns:xsd="http://www.w3.org/2001/XMLSchema" xmlns:xs="http://www.w3.org/2001/XMLSchema" xmlns:p="http://schemas.microsoft.com/office/2006/metadata/properties" xmlns:ns2="4d5313c0-c1e6-4122-afa9-da1ccdba405d" xmlns:ns3="362c980f-4e38-4cca-bd06-5104ee5993c5" targetNamespace="http://schemas.microsoft.com/office/2006/metadata/properties" ma:root="true" ma:fieldsID="a46f65cc92525120babafc4c69c5d04c" ns2:_="" ns3:_="">
    <xsd:import namespace="4d5313c0-c1e6-4122-afa9-da1ccdba405d"/>
    <xsd:import namespace="362c980f-4e38-4cca-bd06-5104ee5993c5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313c0-c1e6-4122-afa9-da1ccdba405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readOnly="false" ma:fieldId="{23f27201-bee3-471e-b2e7-b64fd8b7ca38}" ma:taxonomyMulti="true" ma:sspId="d535ea34-4ec8-4f57-b85b-d8a79460f02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b2cc2698-5fc4-4ff6-b1d3-64e75efa1efc}" ma:internalName="TaxCatchAll" ma:readOnly="false" ma:showField="CatchAllData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2cc2698-5fc4-4ff6-b1d3-64e75efa1efc}" ma:internalName="TaxCatchAllLabel" ma:readOnly="false" ma:showField="CatchAllDataLabel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c980f-4e38-4cca-bd06-5104ee5993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5313c0-c1e6-4122-afa9-da1ccdba405d"/>
    <TaxCatchAllLabel xmlns="4d5313c0-c1e6-4122-afa9-da1ccdba405d"/>
    <TaxKeywordTaxHTField xmlns="4d5313c0-c1e6-4122-afa9-da1ccdba405d">
      <Terms xmlns="http://schemas.microsoft.com/office/infopath/2007/PartnerControls"/>
    </TaxKeywordTaxHTField>
  </documentManagement>
</p:properties>
</file>

<file path=customXml/itemProps1.xml><?xml version="1.0" encoding="utf-8"?>
<ds:datastoreItem xmlns:ds="http://schemas.openxmlformats.org/officeDocument/2006/customXml" ds:itemID="{A44DEE81-8016-4D15-BB65-BC5D2396C8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D48231-E11A-4597-BBAD-639AC6F11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313c0-c1e6-4122-afa9-da1ccdba405d"/>
    <ds:schemaRef ds:uri="362c980f-4e38-4cca-bd06-5104ee5993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D8C863-D448-48E4-B995-3AA8B918C1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E8453D-4B23-46F3-99E6-4A57A32B7403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362c980f-4e38-4cca-bd06-5104ee5993c5"/>
    <ds:schemaRef ds:uri="http://www.w3.org/XML/1998/namespace"/>
    <ds:schemaRef ds:uri="4d5313c0-c1e6-4122-afa9-da1ccdba405d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15</Pages>
  <Words>2162</Words>
  <Characters>11459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Wageningen University and Research</Company>
  <LinksUpToDate>false</LinksUpToDate>
  <CharactersWithSpaces>13594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Damme, Cindy van</dc:creator>
  <cp:keywords/>
  <dc:description/>
  <cp:lastModifiedBy>Francesca Vitale</cp:lastModifiedBy>
  <cp:revision>6</cp:revision>
  <dcterms:created xsi:type="dcterms:W3CDTF">2025-10-07T10:21:00Z</dcterms:created>
  <dcterms:modified xsi:type="dcterms:W3CDTF">2025-10-08T15:00:00Z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0x010100D242AFEEA5C8984090BFAC97A1A9B777</vt:lpwstr>
  </property>
  <property fmtid="{D5CDD505-2E9C-101B-9397-08002B2CF9AE}" pid="3" name="TaxKeyword">
    <vt:lpwstr/>
  </property>
</Properties>
</file>