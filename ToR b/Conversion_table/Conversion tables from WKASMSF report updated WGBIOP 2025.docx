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A1195" w14:textId="0FFBB02C" w:rsidR="00F273A8" w:rsidRDefault="00C8466F" w:rsidP="00F273A8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t xml:space="preserve">WGBIOP </w:t>
      </w:r>
      <w:r w:rsidR="009C42BA">
        <w:rPr>
          <w:rFonts w:eastAsia="Times New Roman"/>
          <w:b/>
          <w:lang w:eastAsia="en-GB"/>
        </w:rPr>
        <w:t>202</w:t>
      </w:r>
      <w:r w:rsidR="0073458C">
        <w:rPr>
          <w:rFonts w:eastAsia="Times New Roman"/>
          <w:b/>
          <w:lang w:eastAsia="en-GB"/>
        </w:rPr>
        <w:t>5</w:t>
      </w:r>
      <w:r w:rsidR="009C42BA">
        <w:rPr>
          <w:rFonts w:eastAsia="Times New Roman"/>
          <w:b/>
          <w:lang w:eastAsia="en-GB"/>
        </w:rPr>
        <w:t xml:space="preserve"> </w:t>
      </w:r>
      <w:r>
        <w:rPr>
          <w:rFonts w:eastAsia="Times New Roman"/>
          <w:b/>
          <w:lang w:eastAsia="en-GB"/>
        </w:rPr>
        <w:t>update</w:t>
      </w:r>
      <w:r w:rsidR="009A6944">
        <w:rPr>
          <w:rFonts w:eastAsia="Times New Roman"/>
          <w:b/>
          <w:lang w:eastAsia="en-GB"/>
        </w:rPr>
        <w:t xml:space="preserve"> of the f</w:t>
      </w:r>
      <w:r w:rsidR="00F273A8">
        <w:rPr>
          <w:rFonts w:eastAsia="Times New Roman"/>
          <w:b/>
          <w:lang w:eastAsia="en-GB"/>
        </w:rPr>
        <w:t xml:space="preserve">emale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</w:t>
      </w:r>
      <w:r w:rsidR="00F273A8">
        <w:rPr>
          <w:rFonts w:eastAsia="Times New Roman"/>
          <w:b/>
          <w:lang w:val="en-US"/>
        </w:rPr>
        <w:t xml:space="preserve"> </w:t>
      </w:r>
      <w:r w:rsidR="0073458C">
        <w:rPr>
          <w:rFonts w:eastAsia="Times New Roman"/>
          <w:b/>
          <w:lang w:val="en-US"/>
        </w:rPr>
        <w:t>(</w:t>
      </w:r>
      <w:r w:rsidR="00F273A8">
        <w:rPr>
          <w:rFonts w:eastAsia="Times New Roman"/>
          <w:b/>
          <w:lang w:val="en-US"/>
        </w:rPr>
        <w:t>Bold letters</w:t>
      </w:r>
      <w:r w:rsidR="0073458C">
        <w:rPr>
          <w:rFonts w:eastAsia="Times New Roman"/>
          <w:b/>
          <w:lang w:val="en-US"/>
        </w:rPr>
        <w:t>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589"/>
        <w:gridCol w:w="957"/>
        <w:gridCol w:w="478"/>
        <w:gridCol w:w="1039"/>
        <w:gridCol w:w="644"/>
        <w:gridCol w:w="1243"/>
        <w:gridCol w:w="742"/>
        <w:gridCol w:w="1384"/>
        <w:gridCol w:w="284"/>
        <w:gridCol w:w="992"/>
        <w:tblGridChange w:id="0">
          <w:tblGrid>
            <w:gridCol w:w="1303"/>
            <w:gridCol w:w="991"/>
            <w:gridCol w:w="566"/>
            <w:gridCol w:w="1239"/>
            <w:gridCol w:w="366"/>
            <w:gridCol w:w="1197"/>
            <w:gridCol w:w="426"/>
            <w:gridCol w:w="1145"/>
            <w:gridCol w:w="589"/>
            <w:gridCol w:w="957"/>
            <w:gridCol w:w="478"/>
            <w:gridCol w:w="1039"/>
            <w:gridCol w:w="644"/>
            <w:gridCol w:w="1243"/>
            <w:gridCol w:w="742"/>
            <w:gridCol w:w="1384"/>
            <w:gridCol w:w="284"/>
            <w:gridCol w:w="992"/>
          </w:tblGrid>
        </w:tblGridChange>
      </w:tblGrid>
      <w:tr w:rsidR="00F273A8" w14:paraId="542A4849" w14:textId="77777777" w:rsidTr="00F273A8">
        <w:trPr>
          <w:trHeight w:val="291"/>
          <w:tblHeader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E12B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4A02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0953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05517A11" w14:textId="77777777" w:rsidTr="00F273A8">
        <w:trPr>
          <w:trHeight w:val="354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23ED6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7E4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EAEEB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D4066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062178" w14:textId="7EF4D55E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3EA4BB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424CE3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C756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7FD47E" w14:textId="0231A1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07BF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575B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5725D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5292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C26E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5C286E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194E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F03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DB0FF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0030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37B1235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C4904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E0C7AC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8C1F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15E83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7A44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9EBC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AA6E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88B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CDEA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A283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FAC3A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4355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29AA2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72500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7473C6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9A8B6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E3E3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089B59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0792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6926A5D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763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1374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3B7B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5B642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1F393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BA2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0CA62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4F68F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7B4937" w14:textId="56D3A1A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B48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02B7B7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4EC2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8376A6" w14:textId="6D155DC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BAA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38175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73E7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190CEB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B55EB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3035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207C78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76F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568C7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576CCC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F5B77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8BEC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071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B2D3552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06356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8FE99" w14:textId="114D05E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C3E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17D2D0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FF23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045FBF" w14:textId="67BAF6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D9F5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5B3F9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8A6B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D5B371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F5D5EF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051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D851CD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53F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3C7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9C6FA2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38D1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F8932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3148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C1F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BF2B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ECA527" w14:textId="4E7C63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898E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E46DB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D12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99AF43" w14:textId="51C6FF2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E59E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FF0D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B53E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C2EF9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37C9F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4C48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DAB3A6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FC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708B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5FF8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7FF5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AB54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E2AAC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BE52A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74EF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1451B1" w14:textId="2014417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8EF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C7261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0DD7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185AC6" w14:textId="71A6F9C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F1D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902FF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06E33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A485C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50E7D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E1D4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A57B8E3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BDF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DABA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4288DE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8973E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25D9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  <w:del w:id="1" w:author="ices\nunes" w:date="2025-10-08T13:29:00Z">
              <w:r w:rsidDel="00CB71BD">
                <w:rPr>
                  <w:rFonts w:eastAsia="Times New Roman"/>
                  <w:sz w:val="18"/>
                  <w:szCs w:val="18"/>
                </w:rPr>
                <w:delText xml:space="preserve">/ </w:delText>
              </w:r>
            </w:del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07D1C2" w14:textId="52AAA1A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406C23E" w14:textId="04EB51B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5688E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CFD2F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Hydrated 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DC136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E1EA4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Partly 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68488" w14:textId="4420C7E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739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7DAA45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E02B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FD0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941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5F372E1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5CA9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F0555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70628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8409A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3B67D" w14:textId="0204F47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commentRangeStart w:id="2"/>
            <w:r w:rsidR="00232AE5">
              <w:rPr>
                <w:rFonts w:eastAsia="Times New Roman"/>
                <w:b/>
                <w:sz w:val="18"/>
                <w:szCs w:val="18"/>
              </w:rPr>
              <w:t>Bb</w:t>
            </w:r>
            <w:commentRangeEnd w:id="2"/>
            <w:r w:rsidR="0034250C">
              <w:rPr>
                <w:rStyle w:val="CommentReference"/>
              </w:rPr>
              <w:commentReference w:id="2"/>
            </w:r>
            <w:r w:rsidR="00232AE5">
              <w:rPr>
                <w:rFonts w:eastAsia="Times New Roman"/>
                <w:b/>
                <w:sz w:val="18"/>
                <w:szCs w:val="18"/>
              </w:rPr>
              <w:t>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2CE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65C73" w14:textId="34E1778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commentRangeStart w:id="3"/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  <w:commentRangeEnd w:id="3"/>
            <w:r w:rsidR="0034250C">
              <w:rPr>
                <w:rStyle w:val="CommentReference"/>
              </w:rPr>
              <w:commentReference w:id="3"/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B59F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AF88BA" w14:textId="76A39B8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1D2E85" w14:textId="16CCBA2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</w:t>
            </w:r>
            <w:commentRangeStart w:id="4"/>
            <w:r>
              <w:rPr>
                <w:rFonts w:eastAsia="Times New Roman"/>
                <w:sz w:val="18"/>
                <w:szCs w:val="18"/>
              </w:rPr>
              <w:t>pawning</w:t>
            </w:r>
            <w:commentRangeEnd w:id="4"/>
            <w:r w:rsidR="009A6C92">
              <w:rPr>
                <w:rStyle w:val="CommentReference"/>
              </w:rPr>
              <w:commentReference w:id="4"/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8E94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D7B02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8EBE22" w14:textId="451C4C5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</w:t>
            </w:r>
            <w:commentRangeStart w:id="5"/>
            <w:r w:rsidR="00232AE5">
              <w:rPr>
                <w:rFonts w:eastAsia="Times New Roman"/>
                <w:b/>
                <w:sz w:val="18"/>
                <w:szCs w:val="18"/>
              </w:rPr>
              <w:t>Db</w:t>
            </w:r>
            <w:commentRangeEnd w:id="5"/>
            <w:r w:rsidR="00095B88">
              <w:rPr>
                <w:rStyle w:val="CommentReference"/>
              </w:rPr>
              <w:commentReference w:id="5"/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210D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22BBF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A92B64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9675B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D2816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B9FD653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07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B6B98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F783FF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8FAA5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860014" w14:textId="6C3C395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del w:id="6" w:author="ices\nunes" w:date="2025-10-08T13:25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/Bb</w:delText>
              </w:r>
            </w:del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BDD581" w14:textId="73152E46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7" w:author="ices\nunes" w:date="2025-10-08T13:25:00Z">
              <w:r w:rsidDel="00CB71BD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8" w:author="ices\nunes" w:date="2025-10-08T13:25:00Z">
              <w:r w:rsidR="00CB71BD">
                <w:rPr>
                  <w:rFonts w:eastAsia="Times New Roman"/>
                  <w:sz w:val="18"/>
                  <w:szCs w:val="18"/>
                </w:rPr>
                <w:t>Developing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B4B8AF" w14:textId="0E9D3AE7" w:rsidR="00F273A8" w:rsidRDefault="00CB71BD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ins w:id="9" w:author="ices\nunes" w:date="2025-10-08T13:25:00Z">
              <w:r>
                <w:rPr>
                  <w:rFonts w:eastAsia="Times New Roman"/>
                  <w:b/>
                  <w:sz w:val="18"/>
                  <w:szCs w:val="18"/>
                </w:rPr>
                <w:t>B</w:t>
              </w:r>
            </w:ins>
            <w:del w:id="10" w:author="ices\nunes" w:date="2025-10-08T13:25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1E1778" w14:textId="7C6CF7C0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11" w:author="ices\nunes" w:date="2025-10-08T13:24:00Z">
              <w:r w:rsidDel="00CB71BD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12" w:author="ices\nunes" w:date="2025-10-08T13:25:00Z">
              <w:r w:rsidR="00CB71BD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74735" w14:textId="791297A9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F3BCC2" w14:textId="7512281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9D25BC" w14:textId="3BE5D665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BD6D2B" w14:textId="121B7918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Partly </w:t>
            </w:r>
            <w:del w:id="13" w:author="ices\nunes" w:date="2025-10-08T13:25:00Z">
              <w:r w:rsidDel="00CB71BD">
                <w:rPr>
                  <w:rFonts w:eastAsia="Times New Roman"/>
                  <w:sz w:val="18"/>
                  <w:szCs w:val="18"/>
                </w:rPr>
                <w:delText>spent</w:delText>
              </w:r>
            </w:del>
            <w:ins w:id="14" w:author="ices\nunes" w:date="2025-10-08T13:25:00Z">
              <w:r w:rsidR="00CB71BD">
                <w:rPr>
                  <w:rFonts w:eastAsia="Times New Roman"/>
                  <w:sz w:val="18"/>
                  <w:szCs w:val="18"/>
                </w:rPr>
                <w:t>spawning</w:t>
              </w:r>
            </w:ins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11F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13EAE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40273C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C41C33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EA31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08746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99E9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5073C56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EE0DB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8FE3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08C8FF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13A2F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5FF71C" w14:textId="0B3408A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del w:id="15" w:author="ices\nunes" w:date="2025-10-08T13:26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/Bb</w:delText>
              </w:r>
            </w:del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97C00B" w14:textId="38C7E2C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16" w:author="ices\nunes" w:date="2025-10-08T13:26:00Z">
              <w:r w:rsidDel="00CB71BD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17" w:author="ices\nunes" w:date="2025-10-08T13:26:00Z">
              <w:r w:rsidR="00B80A04">
                <w:rPr>
                  <w:rFonts w:eastAsia="Times New Roman"/>
                  <w:sz w:val="18"/>
                  <w:szCs w:val="18"/>
                </w:rPr>
                <w:t>D</w:t>
              </w:r>
            </w:ins>
            <w:ins w:id="18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e</w:t>
              </w:r>
            </w:ins>
            <w:ins w:id="19" w:author="ices\nunes" w:date="2025-10-08T13:26:00Z">
              <w:r w:rsidR="00CB71BD">
                <w:rPr>
                  <w:rFonts w:eastAsia="Times New Roman"/>
                  <w:sz w:val="18"/>
                  <w:szCs w:val="18"/>
                </w:rPr>
                <w:t>veloping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AF3BCB" w14:textId="6AEA994C" w:rsidR="00F273A8" w:rsidRDefault="00CB71BD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ins w:id="20" w:author="ices\nunes" w:date="2025-10-08T13:26:00Z">
              <w:r>
                <w:rPr>
                  <w:rFonts w:eastAsia="Times New Roman"/>
                  <w:b/>
                  <w:sz w:val="18"/>
                  <w:szCs w:val="18"/>
                </w:rPr>
                <w:t>B</w:t>
              </w:r>
            </w:ins>
            <w:del w:id="21" w:author="ices\nunes" w:date="2025-10-08T13:26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958D66" w14:textId="6CF30422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22" w:author="ices\nunes" w:date="2025-10-08T13:26:00Z">
              <w:r w:rsidDel="00CB71BD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23" w:author="ices\nunes" w:date="2025-10-08T13:26:00Z">
              <w:r w:rsidR="00CB71BD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5E53CD" w14:textId="277D6F53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C1BF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9187D" w14:textId="3B4B8712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5D192C" w14:textId="7A468ACF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Partly </w:t>
            </w:r>
            <w:ins w:id="24" w:author="ices\nunes" w:date="2025-10-08T13:26:00Z">
              <w:r w:rsidR="00CB71BD">
                <w:rPr>
                  <w:rFonts w:eastAsia="Times New Roman"/>
                  <w:sz w:val="18"/>
                  <w:szCs w:val="18"/>
                </w:rPr>
                <w:t>spawning</w:t>
              </w:r>
            </w:ins>
            <w:del w:id="25" w:author="ices\nunes" w:date="2025-10-08T13:26:00Z">
              <w:r w:rsidDel="00CB71BD">
                <w:rPr>
                  <w:rFonts w:eastAsia="Times New Roman"/>
                  <w:sz w:val="18"/>
                  <w:szCs w:val="18"/>
                </w:rPr>
                <w:delText>spent</w:delText>
              </w:r>
            </w:del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9B9BCE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B4FA3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28EEE0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F32D86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A4257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03EBF8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46110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614110C" w14:textId="77777777" w:rsidTr="00CB71BD">
        <w:tblPrEx>
          <w:tblW w:w="15585" w:type="dxa"/>
          <w:tblInd w:w="0" w:type="dxa"/>
          <w:tblLayout w:type="fixed"/>
          <w:tblCellMar>
            <w:left w:w="0" w:type="dxa"/>
            <w:right w:w="0" w:type="dxa"/>
          </w:tblCellMar>
          <w:tblPrExChange w:id="26" w:author="ices\nunes" w:date="2025-10-08T13:27:00Z">
            <w:tblPrEx>
              <w:tblW w:w="15585" w:type="dxa"/>
              <w:tblInd w:w="0" w:type="dxa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91"/>
          <w:trPrChange w:id="27" w:author="ices\nunes" w:date="2025-10-08T13:27:00Z">
            <w:trPr>
              <w:trHeight w:val="291"/>
            </w:trPr>
          </w:trPrChange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28" w:author="ices\nunes" w:date="2025-10-08T13:27:00Z">
              <w:tcPr>
                <w:tcW w:w="130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1A29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29" w:author="ices\nunes" w:date="2025-10-08T13:27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631FC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0" w:author="ices\nunes" w:date="2025-10-08T13:27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6B5069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1" w:author="ices\nunes" w:date="2025-10-08T13:27:00Z">
              <w:tcPr>
                <w:tcW w:w="12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9CA12B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2" w:author="ices\nunes" w:date="2025-10-08T13:27:00Z">
              <w:tcPr>
                <w:tcW w:w="36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83BC93F" w14:textId="2C4E223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3" w:author="ices\nunes" w:date="2025-10-08T13:27:00Z">
              <w:tcPr>
                <w:tcW w:w="119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8A451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4" w:author="ices\nunes" w:date="2025-10-08T13:27:00Z">
              <w:tcPr>
                <w:tcW w:w="42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2D86124" w14:textId="70BC0E3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5" w:author="ices\nunes" w:date="2025-10-08T13:27:00Z">
              <w:tcPr>
                <w:tcW w:w="114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4213654A" w14:textId="07CBB9C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36" w:author="ices\nunes" w:date="2025-10-08T13:27:00Z">
              <w:r w:rsidDel="00CB71BD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  <w:ins w:id="37" w:author="ices\nunes" w:date="2025-10-08T13:27:00Z">
              <w:r w:rsidR="00CB71BD">
                <w:rPr>
                  <w:rFonts w:eastAsia="Times New Roman"/>
                  <w:sz w:val="18"/>
                  <w:szCs w:val="18"/>
                </w:rPr>
                <w:t>Spawning capable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8" w:author="ices\nunes" w:date="2025-10-08T13:27:00Z">
              <w:tcPr>
                <w:tcW w:w="58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7D219F19" w14:textId="7B5EA99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9" w:author="ices\nunes" w:date="2025-10-08T13:27:00Z">
              <w:tcPr>
                <w:tcW w:w="95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DE183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40" w:author="ices\nunes" w:date="2025-10-08T13:27:00Z">
              <w:tcPr>
                <w:tcW w:w="47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F7B1A67" w14:textId="1D02DDA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41" w:author="ices\nunes" w:date="2025-10-08T13:27:00Z">
              <w:r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42" w:author="ices\nunes" w:date="2025-10-08T13:27:00Z">
              <w:tcPr>
                <w:tcW w:w="10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0B0B14A" w14:textId="1C5BADB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43" w:author="ices\nunes" w:date="2025-10-08T13:27:00Z">
              <w:r w:rsidDel="00CB71BD">
                <w:rPr>
                  <w:rFonts w:eastAsia="Times New Roman"/>
                  <w:sz w:val="18"/>
                  <w:szCs w:val="18"/>
                </w:rPr>
                <w:delText>Partial post-spawning</w:delText>
              </w:r>
            </w:del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44" w:author="ices\nunes" w:date="2025-10-08T13:27:00Z">
              <w:tcPr>
                <w:tcW w:w="64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258E55DA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45" w:author="ices\nunes" w:date="2025-10-08T13:27:00Z">
              <w:tcPr>
                <w:tcW w:w="1243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0804A3C" w14:textId="651430E5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46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47" w:author="ices\nunes" w:date="2025-10-08T13:27:00Z">
              <w:tcPr>
                <w:tcW w:w="74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34ACC8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48" w:author="ices\nunes" w:date="2025-10-08T13:27:00Z">
              <w:tcPr>
                <w:tcW w:w="13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3A4D9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49" w:author="ices\nunes" w:date="2025-10-08T13:27:00Z">
              <w:tcPr>
                <w:tcW w:w="2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4639068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50" w:author="ices\nunes" w:date="2025-10-08T13:27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4BD1D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13B76720" w14:textId="77777777" w:rsidTr="00CB71BD">
        <w:tblPrEx>
          <w:tblW w:w="15585" w:type="dxa"/>
          <w:tblInd w:w="0" w:type="dxa"/>
          <w:tblLayout w:type="fixed"/>
          <w:tblCellMar>
            <w:left w:w="0" w:type="dxa"/>
            <w:right w:w="0" w:type="dxa"/>
          </w:tblCellMar>
          <w:tblPrExChange w:id="51" w:author="ices\nunes" w:date="2025-10-08T13:28:00Z">
            <w:tblPrEx>
              <w:tblW w:w="15585" w:type="dxa"/>
              <w:tblInd w:w="0" w:type="dxa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91"/>
          <w:trPrChange w:id="52" w:author="ices\nunes" w:date="2025-10-08T13:28:00Z">
            <w:trPr>
              <w:trHeight w:val="291"/>
            </w:trPr>
          </w:trPrChange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3" w:author="ices\nunes" w:date="2025-10-08T13:28:00Z">
              <w:tcPr>
                <w:tcW w:w="130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ADED5D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4" w:author="ices\nunes" w:date="2025-10-08T13:28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11BDB8A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5" w:author="ices\nunes" w:date="2025-10-08T13:28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662811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commentRangeStart w:id="56"/>
            <w:r>
              <w:rPr>
                <w:rFonts w:eastAsia="Times New Roman"/>
                <w:b/>
                <w:sz w:val="18"/>
                <w:szCs w:val="18"/>
              </w:rPr>
              <w:t>A/Db</w:t>
            </w:r>
            <w:commentRangeEnd w:id="56"/>
            <w:r w:rsidR="00CB71BD">
              <w:rPr>
                <w:rStyle w:val="CommentReference"/>
              </w:rPr>
              <w:commentReference w:id="56"/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7" w:author="ices\nunes" w:date="2025-10-08T13:28:00Z">
              <w:tcPr>
                <w:tcW w:w="12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7BFF2AB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8" w:author="ices\nunes" w:date="2025-10-08T13:28:00Z">
              <w:tcPr>
                <w:tcW w:w="36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715B241" w14:textId="3AB4129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9" w:author="ices\nunes" w:date="2025-10-08T13:28:00Z">
              <w:tcPr>
                <w:tcW w:w="119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66415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0" w:author="ices\nunes" w:date="2025-10-08T13:28:00Z">
              <w:tcPr>
                <w:tcW w:w="42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288A1D60" w14:textId="7979DE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1" w:author="ices\nunes" w:date="2025-10-08T13:28:00Z">
              <w:tcPr>
                <w:tcW w:w="114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595B5AE" w14:textId="531D0BD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62" w:author="ices\nunes" w:date="2025-10-08T13:27:00Z">
              <w:r w:rsidDel="00CB71BD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  <w:ins w:id="63" w:author="ices\nunes" w:date="2025-10-08T13:27:00Z">
              <w:r w:rsidR="00CB71BD">
                <w:rPr>
                  <w:rFonts w:eastAsia="Times New Roman"/>
                  <w:sz w:val="18"/>
                  <w:szCs w:val="18"/>
                </w:rPr>
                <w:t>Spawning capable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4" w:author="ices\nunes" w:date="2025-10-08T13:28:00Z">
              <w:tcPr>
                <w:tcW w:w="58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B67AAD3" w14:textId="799D224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5" w:author="ices\nunes" w:date="2025-10-08T13:28:00Z">
              <w:tcPr>
                <w:tcW w:w="95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3115F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66" w:author="ices\nunes" w:date="2025-10-08T13:28:00Z">
              <w:tcPr>
                <w:tcW w:w="47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C9B04DB" w14:textId="40A354E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67" w:author="ices\nunes" w:date="2025-10-08T13:28:00Z">
              <w:r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68" w:author="ices\nunes" w:date="2025-10-08T13:28:00Z">
              <w:tcPr>
                <w:tcW w:w="10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2163101" w14:textId="11FDD3D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69" w:author="ices\nunes" w:date="2025-10-08T13:28:00Z">
              <w:r w:rsidDel="00CB71BD">
                <w:rPr>
                  <w:rFonts w:eastAsia="Times New Roman"/>
                  <w:sz w:val="18"/>
                  <w:szCs w:val="18"/>
                </w:rPr>
                <w:delText>Partial post-spawning</w:delText>
              </w:r>
            </w:del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70" w:author="ices\nunes" w:date="2025-10-08T13:28:00Z">
              <w:tcPr>
                <w:tcW w:w="64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862F656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71" w:author="ices\nunes" w:date="2025-10-08T13:28:00Z">
              <w:tcPr>
                <w:tcW w:w="1243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7912E8F" w14:textId="55FE769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72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73" w:author="ices\nunes" w:date="2025-10-08T13:28:00Z">
              <w:tcPr>
                <w:tcW w:w="74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47B424A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74" w:author="ices\nunes" w:date="2025-10-08T13:28:00Z">
              <w:tcPr>
                <w:tcW w:w="13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4EFDC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75" w:author="ices\nunes" w:date="2025-10-08T13:28:00Z">
              <w:tcPr>
                <w:tcW w:w="2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60FB9FB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76" w:author="ices\nunes" w:date="2025-10-08T13:28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02B99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8BDB627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BE5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9E8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CCE81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EFB18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7ABB0B" w14:textId="1F1F4AF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692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2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55D0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C0167" w14:textId="3715C09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6EB5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348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7C8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23A40D" w14:textId="2BB7F8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960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D7661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44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C04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8853C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DD7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CC7AED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1DC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6D1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6F0E6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87A6C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163720" w14:textId="12FD4A8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4D9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7069E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3F91D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5106" w14:textId="57A53B8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4B1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4515F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F679B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C6C091" w14:textId="4BCCEB4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D666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327E1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1B49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EC7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61DB0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08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A558D09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8AA9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9452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Dab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1EDD2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16167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6917D7" w14:textId="7F438B0C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484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2C283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0F1DE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FAC438" w14:textId="648CDE7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464CA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F7278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B4AB8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638EF" w14:textId="0F6BE7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62F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3F3E6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4951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6C6A1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D3983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6DD37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A88AC88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107D3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9FA26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749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47106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DB5A2" w14:textId="56C3E78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3DDCB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4A5D8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3F221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B3EAC" w14:textId="10ABD93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D040D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954A2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DC38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524E4" w14:textId="39AF371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51E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7C017" w14:textId="11E13BF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812F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1318CE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A957F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A0F9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D5EC4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4FA1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F9E2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ECFD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F7CD7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910EDD" w14:textId="05446255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F411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52ED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684A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10EB8E" w14:textId="3F3FF8D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2969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D24E1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09C4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C0A8A5" w14:textId="5B678F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1273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F01E6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CAA3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60E73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B1B5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D7D1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0F9EF1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D6F7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0252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CE9F7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C85E9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0E18FD6" w14:textId="19DFAE5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57D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8A113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C3F17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2D3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5BA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976E0" w14:textId="3CC1479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  <w:r w:rsidR="00F273A8">
              <w:rPr>
                <w:rFonts w:eastAsia="Times New Roman"/>
                <w:b/>
                <w:sz w:val="18"/>
                <w:szCs w:val="18"/>
              </w:rPr>
              <w:t>?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424E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C30BD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AAC4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45EF8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034A8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F5050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72B3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45CD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6C6246D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51D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518F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D39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628DA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E13070" w14:textId="40B48E2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0BFA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8F20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1DE292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DEDEBE" w14:textId="7BA95E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403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DFD53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0315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5E2D51" w14:textId="66F2A34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FD62B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C06AE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6D226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0D0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8BF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12ADE96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704E8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815E3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0867A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C6AC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19EFBF" w14:textId="0970765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F51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C694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4BA8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7CD824" w14:textId="38804F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CD0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47FB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8BA5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5EAA51" w14:textId="155C450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B8DD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17BC9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FAAD5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C8D31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55EB2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B3F522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A9C2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95010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5553A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69C3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53912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4F86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Mature, functionally immature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E9B8A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5E55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07F5B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69C9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 late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6A5F57" w14:textId="461C24B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D86B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A54C2A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67B0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7E9D1" w14:textId="0781C36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D1DC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51FA8D1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40374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875E7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2B4D4F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4027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2A830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F122B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DCDC6C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4ED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DEC293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70518" w14:textId="38A5542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8B2D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Maturing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69FC20" w14:textId="399B51B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FA36D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Mature/ Fertilized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176A97" w14:textId="3D83F3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6106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Parturition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40B985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1A24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3F583" w14:textId="25A6FD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1E77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0CE901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1EC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767D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4E5BFD8C" w14:textId="77777777" w:rsidR="00F273A8" w:rsidRDefault="00F273A8" w:rsidP="00F273A8">
      <w:pPr>
        <w:rPr>
          <w:rFonts w:eastAsia="Times New Roman"/>
          <w:b/>
          <w:sz w:val="18"/>
          <w:szCs w:val="18"/>
        </w:rPr>
      </w:pPr>
    </w:p>
    <w:p w14:paraId="3A1AC591" w14:textId="77777777" w:rsidR="00F273A8" w:rsidRDefault="00F273A8" w:rsidP="00F273A8">
      <w:pPr>
        <w:spacing w:before="0" w:after="0"/>
        <w:jc w:val="left"/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14:paraId="301A201F" w14:textId="63A77519" w:rsidR="00F273A8" w:rsidRDefault="009C42BA" w:rsidP="00F273A8">
      <w:pPr>
        <w:rPr>
          <w:rFonts w:eastAsia="Times New Roman"/>
          <w:b/>
          <w:sz w:val="18"/>
          <w:szCs w:val="18"/>
        </w:rPr>
      </w:pPr>
      <w:r>
        <w:rPr>
          <w:rFonts w:eastAsia="Times New Roman"/>
          <w:b/>
          <w:lang w:eastAsia="en-GB"/>
        </w:rPr>
        <w:lastRenderedPageBreak/>
        <w:t>WGBIOP 202</w:t>
      </w:r>
      <w:r w:rsidR="0073458C">
        <w:rPr>
          <w:rFonts w:eastAsia="Times New Roman"/>
          <w:b/>
          <w:lang w:eastAsia="en-GB"/>
        </w:rPr>
        <w:t>5 u</w:t>
      </w:r>
      <w:r>
        <w:rPr>
          <w:rFonts w:eastAsia="Times New Roman"/>
          <w:b/>
          <w:lang w:eastAsia="en-GB"/>
        </w:rPr>
        <w:t>pdate of the m</w:t>
      </w:r>
      <w:r w:rsidR="00F273A8">
        <w:rPr>
          <w:rFonts w:eastAsia="Times New Roman"/>
          <w:b/>
          <w:lang w:eastAsia="en-GB"/>
        </w:rPr>
        <w:t xml:space="preserve">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 (Bold letters)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414"/>
        <w:gridCol w:w="1025"/>
        <w:gridCol w:w="567"/>
        <w:gridCol w:w="1134"/>
        <w:gridCol w:w="709"/>
        <w:gridCol w:w="1276"/>
        <w:gridCol w:w="567"/>
        <w:gridCol w:w="1384"/>
        <w:gridCol w:w="317"/>
        <w:gridCol w:w="959"/>
        <w:tblGridChange w:id="77">
          <w:tblGrid>
            <w:gridCol w:w="1303"/>
            <w:gridCol w:w="991"/>
            <w:gridCol w:w="566"/>
            <w:gridCol w:w="1239"/>
            <w:gridCol w:w="366"/>
            <w:gridCol w:w="1197"/>
            <w:gridCol w:w="426"/>
            <w:gridCol w:w="1145"/>
            <w:gridCol w:w="414"/>
            <w:gridCol w:w="1025"/>
            <w:gridCol w:w="567"/>
            <w:gridCol w:w="1134"/>
            <w:gridCol w:w="709"/>
            <w:gridCol w:w="1276"/>
            <w:gridCol w:w="567"/>
            <w:gridCol w:w="1384"/>
            <w:gridCol w:w="317"/>
            <w:gridCol w:w="959"/>
          </w:tblGrid>
        </w:tblGridChange>
      </w:tblGrid>
      <w:tr w:rsidR="00F273A8" w14:paraId="600B58D7" w14:textId="77777777" w:rsidTr="00F273A8">
        <w:trPr>
          <w:trHeight w:val="291"/>
          <w:tblHeader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4F13E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BCAD6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5488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590F5976" w14:textId="77777777" w:rsidTr="00F273A8">
        <w:trPr>
          <w:trHeight w:val="354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C18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CA1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2D825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E3546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7E86F7" w14:textId="01D8AA98" w:rsidR="00F273A8" w:rsidRDefault="009C42BA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0C5E9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4967F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9ED5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628417" w14:textId="383C46E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235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8BC18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D33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EEA0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9B93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6D884D4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8D7B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4828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8B9B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8D972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210C599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7EE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C65CA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DE63D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A906C5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75A157" w14:textId="623FEED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9C42BA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BB3E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4862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F594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160C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F9DA6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3C78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7F288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7B67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36DD3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 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D0BA6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BE93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DEC9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EA5D5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935F03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D658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305B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FEAE6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62B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704F54" w14:textId="2B72AB6C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A024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9E8A0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22DEE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E1704" w14:textId="3F55198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5B8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9EEA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B852E2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F47F0DE" w14:textId="3EC192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F074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A002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84B1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9061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3E9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C2E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6CEB05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54E49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4D79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7E8A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88AD0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62D1F6" w14:textId="329C978F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1DC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FCBFDB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58FA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07300" w14:textId="5520FE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988C0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3400DB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5B931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263F6E" w14:textId="2328DFB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5C3EA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DC180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3C24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4391EF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9AC7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F1797E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BEF97A5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4EC9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8A799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6715D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BE4C6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85B6BA" w14:textId="258A319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FD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A669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2DB7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79770" w14:textId="3F07DF4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4795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1FEB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6A4E09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48327B" w14:textId="721B603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C572A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CD101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EF39D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88BC8A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9C66D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21E8E0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8B0EC9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99464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28A6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0690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4B335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FDC170" w14:textId="127D975A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2B2F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C785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571B6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C28EEA" w14:textId="1DE9E8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F17A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DFD211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2EC01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F79737" w14:textId="1F4838E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70D2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4C2B9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3060C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1FD52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6295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7D018A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218CD1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228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95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7313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81C7E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9DD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1194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7B8A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577AF4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8D32E8" w14:textId="679A5C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E6B383" w14:textId="17EB832F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  <w:ins w:id="78" w:author="ices\nunes" w:date="2025-10-08T13:51:00Z">
              <w:r w:rsidR="00B80A04">
                <w:rPr>
                  <w:rFonts w:eastAsia="Times New Roman"/>
                  <w:sz w:val="18"/>
                  <w:szCs w:val="18"/>
                </w:rPr>
                <w:t>/Partial spawning</w:t>
              </w:r>
            </w:ins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81A2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43D04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9A34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DACE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321E7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C658C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4967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04ED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64E2ED1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802FD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commentRangeStart w:id="79"/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B919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1763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ABDE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63EA5C" w14:textId="552CD7F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Bb/</w:t>
            </w: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2A2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AF3293" w14:textId="1C3620F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33FC2F" w14:textId="637AD5C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5E5531" w14:textId="3464EAD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F7028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28EB0E" w14:textId="557468E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CE5525" w14:textId="3B34036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A55D3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F5A25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46155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2902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commentRangeEnd w:id="79"/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5DD07D" w14:textId="77777777" w:rsidR="00F273A8" w:rsidRDefault="00984726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Style w:val="CommentReference"/>
              </w:rPr>
              <w:commentReference w:id="79"/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1406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20D2A7D7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66DE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7FD2E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CB620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7C8C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27AC5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AB61B" w14:textId="48158920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0" w:author="ices\nunes" w:date="2025-10-08T13:35:00Z">
              <w:r w:rsidDel="00150453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81" w:author="ices\nunes" w:date="2025-10-08T13:35:00Z">
              <w:r w:rsidR="00150453">
                <w:rPr>
                  <w:rFonts w:eastAsia="Times New Roman"/>
                  <w:sz w:val="18"/>
                  <w:szCs w:val="18"/>
                </w:rPr>
                <w:t>Devel</w:t>
              </w:r>
            </w:ins>
            <w:ins w:id="82" w:author="ices\nunes" w:date="2025-10-08T13:36:00Z">
              <w:r w:rsidR="00150453">
                <w:rPr>
                  <w:rFonts w:eastAsia="Times New Roman"/>
                  <w:sz w:val="18"/>
                  <w:szCs w:val="18"/>
                </w:rPr>
                <w:t>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90E5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A8D67C" w14:textId="715784F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3" w:author="ices\nunes" w:date="2025-10-08T13:36:00Z">
              <w:r w:rsidDel="00150453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84" w:author="ices\nunes" w:date="2025-10-08T13:36:00Z">
              <w:r w:rsidR="00150453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391E93" w14:textId="44025B82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56CA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B060F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859D4E" w14:textId="633CAB3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5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Part</w:delText>
              </w:r>
            </w:del>
            <w:del w:id="86" w:author="ices\nunes" w:date="2025-10-08T13:36:00Z">
              <w:r w:rsidDel="00150453">
                <w:rPr>
                  <w:rFonts w:eastAsia="Times New Roman"/>
                  <w:sz w:val="18"/>
                  <w:szCs w:val="18"/>
                </w:rPr>
                <w:delText>ly spent</w:delText>
              </w:r>
            </w:del>
            <w:ins w:id="87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Spawning</w:t>
              </w:r>
            </w:ins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F0998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3F4C0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47547CF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4BC4A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C45D8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4632C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17EC5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DD4B52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7D9B9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C73B2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347F8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D921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AA8F1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3F4BAE" w14:textId="7F4C4BAC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8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89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D</w:t>
              </w:r>
            </w:ins>
            <w:ins w:id="90" w:author="ices\nunes" w:date="2025-10-08T13:43:00Z">
              <w:r w:rsidR="00150453">
                <w:rPr>
                  <w:rFonts w:eastAsia="Times New Roman"/>
                  <w:sz w:val="18"/>
                  <w:szCs w:val="18"/>
                </w:rPr>
                <w:t>e</w:t>
              </w:r>
            </w:ins>
            <w:ins w:id="91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veloping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47173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2A459" w14:textId="5DB8299F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92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93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7BE7A" w14:textId="6A49C00F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D327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9E9FB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2A10D" w14:textId="1B3C311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94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Partly spent</w:delText>
              </w:r>
            </w:del>
            <w:ins w:id="95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Partia</w:t>
              </w:r>
            </w:ins>
            <w:ins w:id="96" w:author="ices\nunes" w:date="2025-10-08T13:38:00Z">
              <w:r w:rsidR="00150453">
                <w:rPr>
                  <w:rFonts w:eastAsia="Times New Roman"/>
                  <w:sz w:val="18"/>
                  <w:szCs w:val="18"/>
                </w:rPr>
                <w:t>l spawning</w:t>
              </w:r>
            </w:ins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C93A94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D904D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729BE4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A582E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9CEB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FFD3C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6CD28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BEE728D" w14:textId="77777777" w:rsidTr="00150453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371AB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0803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8D0AB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E2308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6BAD04" w14:textId="18E403A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D9385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D540D51" w14:textId="2C233AE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97" w:author="ices\nunes" w:date="2025-10-08T13:38:00Z">
              <w:r w:rsidDel="00150453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del w:id="98" w:author="ices\nunes" w:date="2025-10-08T13:41:00Z">
              <w:r w:rsidR="009C42BA" w:rsidDel="00150453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8FCBD8" w14:textId="736C896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99" w:author="ices\nunes" w:date="2025-10-08T13:38:00Z">
              <w:r w:rsidDel="00150453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BFB22" w14:textId="3169558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2DFCC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472554" w14:textId="0B77E0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FC27D" w14:textId="431D0439" w:rsidR="00F273A8" w:rsidRDefault="00150453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ins w:id="100" w:author="ices\nunes" w:date="2025-10-08T13:42:00Z">
              <w:r>
                <w:rPr>
                  <w:rFonts w:eastAsia="Times New Roman"/>
                  <w:sz w:val="18"/>
                  <w:szCs w:val="18"/>
                </w:rPr>
                <w:t>Maturing/</w:t>
              </w:r>
            </w:ins>
            <w:r w:rsidR="00F273A8"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84E703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9F415F" w14:textId="4688440D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101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9BA6D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5C4A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B4BC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BBBA7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1BD7507F" w14:textId="77777777" w:rsidTr="00150453">
        <w:tblPrEx>
          <w:tblW w:w="15585" w:type="dxa"/>
          <w:tblInd w:w="0" w:type="dxa"/>
          <w:tblLayout w:type="fixed"/>
          <w:tblCellMar>
            <w:left w:w="0" w:type="dxa"/>
            <w:right w:w="0" w:type="dxa"/>
          </w:tblCellMar>
          <w:tblPrExChange w:id="102" w:author="ices\nunes" w:date="2025-10-08T13:41:00Z">
            <w:tblPrEx>
              <w:tblW w:w="15585" w:type="dxa"/>
              <w:tblInd w:w="0" w:type="dxa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91"/>
          <w:trPrChange w:id="103" w:author="ices\nunes" w:date="2025-10-08T13:41:00Z">
            <w:trPr>
              <w:trHeight w:val="291"/>
            </w:trPr>
          </w:trPrChange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4" w:author="ices\nunes" w:date="2025-10-08T13:41:00Z">
              <w:tcPr>
                <w:tcW w:w="130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5AD71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5" w:author="ices\nunes" w:date="2025-10-08T13:41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9F952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6" w:author="ices\nunes" w:date="2025-10-08T13:41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4CD7BB8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7" w:author="ices\nunes" w:date="2025-10-08T13:41:00Z">
              <w:tcPr>
                <w:tcW w:w="12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B4101A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8" w:author="ices\nunes" w:date="2025-10-08T13:41:00Z">
              <w:tcPr>
                <w:tcW w:w="36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7EA446E" w14:textId="627653BE" w:rsidR="00F273A8" w:rsidRDefault="00F273A8" w:rsidP="00150453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9" w:author="ices\nunes" w:date="2025-10-08T13:41:00Z">
              <w:tcPr>
                <w:tcW w:w="119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15010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10" w:author="ices\nunes" w:date="2025-10-08T13:41:00Z">
              <w:tcPr>
                <w:tcW w:w="42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7864449" w14:textId="7C0C00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111" w:author="ices\nunes" w:date="2025-10-08T13:38:00Z">
              <w:r w:rsidDel="00150453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del w:id="112" w:author="ices\nunes" w:date="2025-10-08T13:41:00Z">
              <w:r w:rsidR="009C42BA" w:rsidDel="00150453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13" w:author="ices\nunes" w:date="2025-10-08T13:41:00Z">
              <w:tcPr>
                <w:tcW w:w="114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4F656A6" w14:textId="3CFF45ED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114" w:author="ices\nunes" w:date="2025-10-08T13:38:00Z">
              <w:r w:rsidDel="00150453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5" w:author="ices\nunes" w:date="2025-10-08T13:41:00Z">
              <w:tcPr>
                <w:tcW w:w="41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966E5A3" w14:textId="6E239E8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6" w:author="ices\nunes" w:date="2025-10-08T13:41:00Z">
              <w:tcPr>
                <w:tcW w:w="102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B84750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7" w:author="ices\nunes" w:date="2025-10-08T13:41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38B87EE" w14:textId="7B55C86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8" w:author="ices\nunes" w:date="2025-10-08T13:41:00Z">
              <w:tcPr>
                <w:tcW w:w="113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7AEA9A3C" w14:textId="27B698F3" w:rsidR="00F273A8" w:rsidRDefault="00150453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ins w:id="119" w:author="ices\nunes" w:date="2025-10-08T13:42:00Z">
              <w:r>
                <w:rPr>
                  <w:rFonts w:eastAsia="Times New Roman"/>
                  <w:sz w:val="18"/>
                  <w:szCs w:val="18"/>
                </w:rPr>
                <w:t>Maturing/</w:t>
              </w:r>
            </w:ins>
            <w:r w:rsidR="00F273A8"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20" w:author="ices\nunes" w:date="2025-10-08T13:41:00Z">
              <w:tcPr>
                <w:tcW w:w="70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152BFBC4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21" w:author="ices\nunes" w:date="2025-10-08T13:41:00Z">
              <w:tcPr>
                <w:tcW w:w="127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3664D5E" w14:textId="2167F36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122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3" w:author="ices\nunes" w:date="2025-10-08T13:41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6B2EDB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4" w:author="ices\nunes" w:date="2025-10-08T13:41:00Z">
              <w:tcPr>
                <w:tcW w:w="13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9561B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5" w:author="ices\nunes" w:date="2025-10-08T13:41:00Z">
              <w:tcPr>
                <w:tcW w:w="31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76753A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6" w:author="ices\nunes" w:date="2025-10-08T13:41:00Z">
              <w:tcPr>
                <w:tcW w:w="95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2002D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3519FC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37EA5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25A2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DEEB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F650CD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A229" w14:textId="4889F2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07E8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82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F446C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4B5345" w14:textId="76A7C0B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6734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4061C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F2D42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C08D23" w14:textId="1C99AB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F37CC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071BA2" w14:textId="4E4DECC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C165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B268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8BB4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16449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C6706E5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6C8A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1BD3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7FC2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51B75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38136" w14:textId="1033B28C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B0D1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51CB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9FE81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CAA2FC" w14:textId="4CFF315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DB6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2A29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587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CBDC50" w14:textId="57E06B7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FBE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DC9073" w14:textId="1E80C05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9E33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18E7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0D33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646A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207635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088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05A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Dab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BC4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ACFD4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7E0DF2" w14:textId="744029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E9E5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1F61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4FC61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36DDEC" w14:textId="0788550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EC8B1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9FC7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A3C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69DCE7" w14:textId="578872F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C43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F3325" w14:textId="4C60B39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19FF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6D16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0887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B9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091785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79BE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282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B7608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FFCFB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D1BA02" w14:textId="7DCFA9A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D9E6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7DB4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804D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34DFB9" w14:textId="22C08BE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77B5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8CA4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A06DB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7B05B1" w14:textId="3F582D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604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E3137" w14:textId="34D6486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22F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C9CA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DFFB0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F566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BFED98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C194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62C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34526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4B073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60F791" w14:textId="5F8062C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0640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CD5274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503A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F5F69" w14:textId="532F47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8C0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0C6B3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7A40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F9E97B" w14:textId="34D2A9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EEAD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03840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EC150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EF47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0A6D9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904C796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AF4A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B81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EF50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9A904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C5B1C7" w14:textId="190986A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2096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6F22F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9D04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CFA56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09B05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FBD5" w14:textId="3469672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CF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12AE73" w14:textId="4C4B428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BB4A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1740A9" w14:textId="464D5B4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b/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184C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82CE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D8C95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AFC4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F0B8E6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69A0E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4EAE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6175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40954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FC40D7" w14:textId="71FE9F5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505FB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756AC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8EA9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138AB7" w14:textId="1E3F335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BD3F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280AB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73015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B5B57A" w14:textId="17DB3B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FEB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3BF7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50543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EDD9A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C3B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17840AC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6362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7D6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C422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320B2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E21010" w14:textId="5D185E1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8F013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72D844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394D2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526A9A" w14:textId="7D8FC5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D052B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01F5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4239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95E3D9" w14:textId="50E154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5305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0BA67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FFDE6E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8F937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1A1A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4A05BBA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55F6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EFC6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94AC3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  <w:tr w:rsidR="00F273A8" w14:paraId="129A07A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EBD7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C73B0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310B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</w:tbl>
    <w:p w14:paraId="3A2350CE" w14:textId="77777777" w:rsidR="00F273A8" w:rsidRDefault="00F273A8" w:rsidP="00F273A8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</w:p>
    <w:p w14:paraId="77DFB3D8" w14:textId="77777777" w:rsidR="00F273A8" w:rsidRDefault="00F273A8" w:rsidP="00F273A8">
      <w:pPr>
        <w:rPr>
          <w:rFonts w:eastAsia="Times New Roman"/>
          <w:b/>
        </w:rPr>
      </w:pPr>
    </w:p>
    <w:p w14:paraId="5C034A78" w14:textId="77777777" w:rsidR="00F273A8" w:rsidRDefault="00F273A8" w:rsidP="00F273A8">
      <w:pPr>
        <w:spacing w:before="0" w:after="0"/>
        <w:jc w:val="left"/>
      </w:pPr>
    </w:p>
    <w:p w14:paraId="054CD81B" w14:textId="77777777" w:rsidR="00F273A8" w:rsidRDefault="00F273A8" w:rsidP="00F273A8">
      <w:pPr>
        <w:spacing w:before="0" w:after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700B369B" w14:textId="1CD1B06B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  <w:commentRangeStart w:id="127"/>
      <w:r>
        <w:rPr>
          <w:rFonts w:eastAsia="Times New Roman"/>
          <w:b/>
        </w:rPr>
        <w:t xml:space="preserve">Herring </w:t>
      </w:r>
      <w:commentRangeEnd w:id="127"/>
      <w:r w:rsidR="008C17D5">
        <w:rPr>
          <w:rStyle w:val="CommentReference"/>
        </w:rPr>
        <w:commentReference w:id="127"/>
      </w:r>
      <w:r>
        <w:rPr>
          <w:rFonts w:eastAsia="Times New Roman"/>
          <w:b/>
        </w:rPr>
        <w:t>maturity scale conversions from national to</w:t>
      </w:r>
      <w:ins w:id="128" w:author="Francesca Vitale" w:date="2025-10-07T13:46:00Z">
        <w:r w:rsidR="0073458C">
          <w:rPr>
            <w:rFonts w:eastAsia="Times New Roman"/>
            <w:b/>
          </w:rPr>
          <w:t xml:space="preserve"> SMSF</w:t>
        </w:r>
      </w:ins>
      <w:del w:id="129" w:author="Francesca Vitale" w:date="2025-10-07T13:46:00Z">
        <w:r w:rsidDel="0073458C">
          <w:rPr>
            <w:rFonts w:eastAsia="Times New Roman"/>
            <w:b/>
          </w:rPr>
          <w:delText xml:space="preserve"> </w:delText>
        </w:r>
      </w:del>
    </w:p>
    <w:tbl>
      <w:tblPr>
        <w:tblStyle w:val="TableGridLight1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05"/>
        <w:gridCol w:w="935"/>
        <w:gridCol w:w="851"/>
        <w:gridCol w:w="777"/>
        <w:gridCol w:w="807"/>
        <w:gridCol w:w="769"/>
        <w:gridCol w:w="927"/>
        <w:gridCol w:w="778"/>
        <w:gridCol w:w="769"/>
        <w:gridCol w:w="924"/>
        <w:gridCol w:w="1148"/>
        <w:gridCol w:w="1156"/>
        <w:gridCol w:w="825"/>
        <w:gridCol w:w="751"/>
        <w:gridCol w:w="880"/>
        <w:gridCol w:w="824"/>
        <w:gridCol w:w="1162"/>
      </w:tblGrid>
      <w:tr w:rsidR="006D58D0" w14:paraId="582FB614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3ADE5A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Times New Roman"/>
                <w:b/>
                <w:sz w:val="18"/>
                <w:szCs w:val="18"/>
                <w:lang w:val="en-US"/>
              </w:rPr>
              <w:t>WKMSHS maturity scale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71213F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Denmark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56626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England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FC87BD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0"/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Estonia </w:t>
            </w:r>
            <w:commentRangeEnd w:id="130"/>
            <w:r w:rsidRPr="006D58D0">
              <w:rPr>
                <w:rStyle w:val="CommentReference"/>
                <w:b/>
                <w:sz w:val="18"/>
                <w:szCs w:val="18"/>
              </w:rPr>
              <w:commentReference w:id="130"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F01F85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1"/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Finland </w:t>
            </w:r>
            <w:commentRangeEnd w:id="131"/>
            <w:r w:rsidRPr="006D58D0">
              <w:rPr>
                <w:rStyle w:val="CommentReference"/>
                <w:b/>
                <w:sz w:val="18"/>
                <w:szCs w:val="18"/>
              </w:rPr>
              <w:commentReference w:id="131"/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F6248E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Faroe Islands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E5435E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2"/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Germany </w:t>
            </w:r>
            <w:commentRangeEnd w:id="132"/>
            <w:r w:rsidR="00BE22C1">
              <w:rPr>
                <w:rStyle w:val="CommentReference"/>
              </w:rPr>
              <w:commentReference w:id="132"/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561037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Iceland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B8E820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Ireland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ADCB71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3"/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>Latvia</w:t>
            </w:r>
            <w:commentRangeEnd w:id="133"/>
            <w:r w:rsidRPr="006D58D0">
              <w:rPr>
                <w:rStyle w:val="CommentReference"/>
                <w:b/>
                <w:sz w:val="18"/>
                <w:szCs w:val="18"/>
              </w:rPr>
              <w:commentReference w:id="133"/>
            </w: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48" w:type="dxa"/>
          </w:tcPr>
          <w:p w14:paraId="4C74C6A4" w14:textId="640C0AC5" w:rsidR="006D58D0" w:rsidRPr="006D58D0" w:rsidRDefault="006D58D0">
            <w:pPr>
              <w:spacing w:after="0"/>
              <w:rPr>
                <w:rFonts w:eastAsia="Calibri" w:cs="Palatino Linotype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Lithuania 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62BA9E" w14:textId="480D975E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Netherlands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9E0FF2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Norway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D69ADF" w14:textId="06CC0405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4"/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Poland </w:t>
            </w:r>
            <w:commentRangeEnd w:id="134"/>
            <w:r w:rsidRPr="006D58D0">
              <w:rPr>
                <w:rStyle w:val="CommentReference"/>
                <w:b/>
                <w:sz w:val="18"/>
                <w:szCs w:val="18"/>
              </w:rPr>
              <w:commentReference w:id="134"/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001C53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Scotland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4B88A6" w14:textId="77777777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5"/>
            <w:r w:rsidRPr="006D58D0"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Sweden </w:t>
            </w:r>
            <w:commentRangeEnd w:id="135"/>
            <w:r w:rsidRPr="006D58D0">
              <w:rPr>
                <w:rStyle w:val="CommentReference"/>
                <w:b/>
                <w:sz w:val="18"/>
                <w:szCs w:val="18"/>
              </w:rPr>
              <w:commentReference w:id="135"/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C622BD" w14:textId="510777A0" w:rsidR="006D58D0" w:rsidRPr="006D58D0" w:rsidRDefault="006D58D0">
            <w:pPr>
              <w:spacing w:after="0"/>
              <w:rPr>
                <w:rFonts w:eastAsia="Times New Roman"/>
                <w:b/>
                <w:color w:val="000000"/>
                <w:sz w:val="18"/>
                <w:szCs w:val="18"/>
              </w:rPr>
            </w:pPr>
            <w:commentRangeStart w:id="136"/>
            <w:r w:rsidRPr="006D58D0">
              <w:rPr>
                <w:rFonts w:eastAsia="Times New Roman"/>
                <w:b/>
                <w:sz w:val="18"/>
                <w:szCs w:val="18"/>
                <w:lang w:val="en-US"/>
              </w:rPr>
              <w:t>SMSF</w:t>
            </w:r>
            <w:commentRangeEnd w:id="136"/>
            <w:r w:rsidRPr="006D58D0">
              <w:rPr>
                <w:rStyle w:val="CommentReference"/>
                <w:b/>
                <w:sz w:val="18"/>
                <w:szCs w:val="18"/>
              </w:rPr>
              <w:commentReference w:id="136"/>
            </w:r>
          </w:p>
        </w:tc>
      </w:tr>
      <w:tr w:rsidR="006D58D0" w14:paraId="16EBF92E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68FC3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Ia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A00FB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86A0A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CD74EA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0B1DD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8452A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632489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7D762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29D27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7AF599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1148" w:type="dxa"/>
          </w:tcPr>
          <w:p w14:paraId="7F33B8DB" w14:textId="5096DAC9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2C9912" w14:textId="36F56515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F8FAA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B43AC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3F859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F3B1A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F3A41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6D58D0" w14:paraId="6769C821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C30ADC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Ib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84A01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FF850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9F271F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ACB857" w14:textId="32A7E8C3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28A08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A3E483" w14:textId="5986643F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8264A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5B7C0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B22F4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148" w:type="dxa"/>
          </w:tcPr>
          <w:p w14:paraId="1F090700" w14:textId="46542191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D6222" w14:textId="7E47AEC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A7EE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243C5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2C95C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7AAC8A" w14:textId="220789C3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39FB4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6D58D0" w14:paraId="322D3613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2F850F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IIa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107FF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9252F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E42D6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ADA9A4" w14:textId="0CAB91B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51FCC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5A3B79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A8761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C7F24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A5788A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1148" w:type="dxa"/>
          </w:tcPr>
          <w:p w14:paraId="137595A6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0E0033" w14:textId="385E4479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2A9BF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AE1AB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448D7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F4E388" w14:textId="221A1F48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99A31" w14:textId="77777777" w:rsidR="006D58D0" w:rsidRDefault="006D58D0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>
              <w:rPr>
                <w:rFonts w:eastAsia="Times New Roman"/>
                <w:bCs/>
                <w:color w:val="000000"/>
              </w:rPr>
              <w:t>(Ba)</w:t>
            </w:r>
          </w:p>
        </w:tc>
      </w:tr>
      <w:tr w:rsidR="006D58D0" w14:paraId="10126E4D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803C7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IIb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9B5DB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681FAF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94585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0EAED1" w14:textId="0171D34C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III &amp; IV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55694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B3E0F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C960D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9498B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B31C9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148" w:type="dxa"/>
          </w:tcPr>
          <w:p w14:paraId="4F3AD434" w14:textId="6BBE78AD" w:rsidR="006D58D0" w:rsidRDefault="002A467A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5D8A1B" w14:textId="20FAC3EB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87E3D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3C3ACA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A86479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235100" w14:textId="13FF4999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&amp; IV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E714B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>
              <w:rPr>
                <w:rFonts w:eastAsia="Times New Roman"/>
                <w:bCs/>
                <w:color w:val="000000"/>
              </w:rPr>
              <w:t>(Bb)</w:t>
            </w:r>
          </w:p>
        </w:tc>
      </w:tr>
      <w:tr w:rsidR="006D58D0" w14:paraId="08F89C98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1E2DD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IIIa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D0FE2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B2D35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IV-V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6395A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707BE8" w14:textId="1F5FF828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4E707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3E32F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6197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7C3EC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82246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1148" w:type="dxa"/>
          </w:tcPr>
          <w:p w14:paraId="535E4C77" w14:textId="3B4657C2" w:rsidR="006D58D0" w:rsidRDefault="002A467A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BA51EA" w14:textId="1EEBB3D2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E54C1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A4A5D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79CA6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574B02" w14:textId="3227C002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E540ED" w14:textId="77777777" w:rsidR="006D58D0" w:rsidRDefault="006D58D0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(Ca)</w:t>
            </w:r>
          </w:p>
        </w:tc>
      </w:tr>
      <w:tr w:rsidR="006D58D0" w14:paraId="4F7B6839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9C229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IIIb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E7337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AD98A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C5D1E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133EB9" w14:textId="3FBFE5EB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5A1FF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88272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VI-VII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52216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D7AB3C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D0CF39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1148" w:type="dxa"/>
          </w:tcPr>
          <w:p w14:paraId="4AD8FD43" w14:textId="5FE36548" w:rsidR="006D58D0" w:rsidRDefault="002A467A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AAA0EA" w14:textId="63A84E84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EBF75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7D9A2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8EBAA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9C851E" w14:textId="6F00831E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8ABBCE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(Cb)</w:t>
            </w:r>
          </w:p>
        </w:tc>
      </w:tr>
      <w:tr w:rsidR="006D58D0" w14:paraId="1B606994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5A3F4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3A683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C4B7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VII.I-VII.II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A7CD0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71533F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935939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D2C88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63E7AA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BB51E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42E3F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1148" w:type="dxa"/>
          </w:tcPr>
          <w:p w14:paraId="12A92C48" w14:textId="36EED9B2" w:rsidR="006D58D0" w:rsidRDefault="002A467A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IV</w:t>
            </w:r>
            <w:r w:rsidR="00BE22C1">
              <w:rPr>
                <w:rFonts w:eastAsia="Calibri" w:cs="Palatino Linotype"/>
                <w:color w:val="000000"/>
                <w:sz w:val="18"/>
                <w:szCs w:val="18"/>
              </w:rPr>
              <w:t>&amp;V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303FAB" w14:textId="0178CEFB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073ACA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67560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5B8A0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CB1FC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8E40FF" w14:textId="77777777" w:rsidR="006D58D0" w:rsidRDefault="006D58D0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6D58D0" w14:paraId="0648171A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BF1ED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Va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0E1FC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E5E5B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A98D5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9F4A5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F3FDB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5936F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19E614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066F1A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E12CE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148" w:type="dxa"/>
          </w:tcPr>
          <w:p w14:paraId="51E6BDDE" w14:textId="63E8A7D9" w:rsidR="006D58D0" w:rsidRDefault="00BE22C1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IV&amp;V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83BE47" w14:textId="7F14895D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27A46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D9D70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1A434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94466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VIIIa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5C9836" w14:textId="77777777" w:rsidR="006D58D0" w:rsidRDefault="006D58D0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6D58D0" w14:paraId="7463EAA4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AAFED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Vb Resting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002386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5FB13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1E1CD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443A3E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7B3ED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2630D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2CA28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645A5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EA2C5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148" w:type="dxa"/>
          </w:tcPr>
          <w:p w14:paraId="7CF3E47E" w14:textId="04A89BDE" w:rsidR="006D58D0" w:rsidRDefault="00BE22C1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IV&amp;V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B31D88" w14:textId="1C0EC04C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80B8C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3DAA5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BCDC12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359D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VIIIb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A927AE" w14:textId="77777777" w:rsidR="006D58D0" w:rsidRDefault="006D58D0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6D58D0" w14:paraId="1E39FC04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82D8AC5" w14:textId="77777777" w:rsidR="006D58D0" w:rsidRDefault="006D58D0">
            <w:pPr>
              <w:spacing w:after="0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Vb Skipped spawning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3169E1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B7AD0F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70DDC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5BA309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8A829C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C17B8E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ADCB1A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55A074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F94D38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148" w:type="dxa"/>
          </w:tcPr>
          <w:p w14:paraId="79B9B5A6" w14:textId="537043D4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143756" w14:textId="3391C184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9B977E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0F678E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04A7EC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AAF3CF" w14:textId="77777777" w:rsidR="006D58D0" w:rsidRDefault="006D58D0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58156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6D58D0" w14:paraId="0518919F" w14:textId="77777777" w:rsidTr="006D58D0">
        <w:tc>
          <w:tcPr>
            <w:tcW w:w="11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85F90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AE3CC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5E9EF1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047F1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8D1CC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96D730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CA29CC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7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B25D63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B5767B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8F2C8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1148" w:type="dxa"/>
          </w:tcPr>
          <w:p w14:paraId="4D6DC299" w14:textId="7A44D1CE" w:rsidR="006D58D0" w:rsidRDefault="00BE22C1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VI</w:t>
            </w:r>
          </w:p>
        </w:tc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ABAA01" w14:textId="647A9332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A5D157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5CBC84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B8D97D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7C5978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8107E5" w14:textId="77777777" w:rsidR="006D58D0" w:rsidRDefault="006D58D0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A97216F" w14:textId="77777777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858"/>
        <w:gridCol w:w="57"/>
        <w:gridCol w:w="801"/>
        <w:gridCol w:w="114"/>
        <w:gridCol w:w="744"/>
        <w:gridCol w:w="171"/>
        <w:gridCol w:w="687"/>
        <w:gridCol w:w="228"/>
        <w:gridCol w:w="630"/>
        <w:gridCol w:w="285"/>
        <w:gridCol w:w="573"/>
        <w:gridCol w:w="342"/>
        <w:gridCol w:w="516"/>
        <w:gridCol w:w="399"/>
        <w:gridCol w:w="459"/>
        <w:gridCol w:w="456"/>
        <w:gridCol w:w="402"/>
        <w:gridCol w:w="513"/>
        <w:gridCol w:w="345"/>
        <w:gridCol w:w="570"/>
        <w:gridCol w:w="288"/>
        <w:gridCol w:w="627"/>
        <w:gridCol w:w="231"/>
        <w:gridCol w:w="684"/>
        <w:gridCol w:w="174"/>
        <w:gridCol w:w="741"/>
        <w:gridCol w:w="117"/>
        <w:gridCol w:w="798"/>
        <w:gridCol w:w="60"/>
        <w:gridCol w:w="858"/>
      </w:tblGrid>
      <w:tr w:rsidR="00F273A8" w14:paraId="21B0022E" w14:textId="77777777" w:rsidTr="00F273A8">
        <w:trPr>
          <w:trHeight w:val="316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2EA5A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6C7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545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755E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683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4B6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7BD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5C7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4932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D5A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E9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7F5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CD4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FDF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FBF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975A7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50076F9B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06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3A1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D7F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35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037A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3BC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FF19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37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E10F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EAFB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72E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397D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4F9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6FB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B39D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A3B446B" w14:textId="77777777" w:rsidTr="00F273A8">
        <w:trPr>
          <w:trHeight w:val="10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180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A82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66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DD3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909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732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57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CEB3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8DC5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A18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35B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10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290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09FD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12B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4AAA12BA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C9E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F48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D18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592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AA04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341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809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258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2865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66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E651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CF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0424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B7B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00C0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3EFE374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D4D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F3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BD6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5BFE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F93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C11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319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E8F8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5B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A18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971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53AE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1C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C28C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18B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4765788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595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7AAE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44F5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473E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F40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26C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6CE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72AA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C78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E522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34D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1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6432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BE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0187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25B2A7A1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8C3E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FC03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F0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EE12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073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4894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23E8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6B36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DBD9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EA8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4C92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674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8D1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B0A9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2A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0E375859" w14:textId="77777777" w:rsidTr="00F273A8">
        <w:trPr>
          <w:trHeight w:val="222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599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CEE6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89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BB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B1B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4D73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033F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74BC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B7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7C8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4143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75C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D17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7D72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6041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69D285E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03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411A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6D39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13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CA8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1D12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14F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9CA5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4D5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7FF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6B7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32C2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13A3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43C3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695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F8E34E9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2633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B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CF7C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B73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06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2712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B65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FC7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60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BE3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459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CC4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DA00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049D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74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708BD51F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0AD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746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145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5C3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E6E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1FC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066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2B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FB34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D24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FB3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686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1DD9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F31B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2177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</w:tbl>
    <w:p w14:paraId="3F7C07BD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1441B2B5" w14:textId="00337CB4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  <w:commentRangeStart w:id="137"/>
      <w:r>
        <w:rPr>
          <w:rFonts w:eastAsia="Times New Roman"/>
          <w:b/>
          <w:bCs/>
          <w:color w:val="000000"/>
        </w:rPr>
        <w:t>Sprat</w:t>
      </w:r>
      <w:r>
        <w:rPr>
          <w:rFonts w:eastAsia="Times New Roman"/>
          <w:b/>
        </w:rPr>
        <w:t xml:space="preserve"> maturity </w:t>
      </w:r>
      <w:commentRangeEnd w:id="137"/>
      <w:r w:rsidR="00F538FD">
        <w:rPr>
          <w:rStyle w:val="CommentReference"/>
        </w:rPr>
        <w:commentReference w:id="137"/>
      </w:r>
      <w:r>
        <w:rPr>
          <w:rFonts w:eastAsia="Times New Roman"/>
          <w:b/>
        </w:rPr>
        <w:t xml:space="preserve">scale conversions from national to </w:t>
      </w:r>
      <w:del w:id="138" w:author="Francesca Vitale" w:date="2025-10-07T13:46:00Z">
        <w:r w:rsidDel="0073458C">
          <w:rPr>
            <w:rFonts w:eastAsia="Times New Roman"/>
            <w:b/>
          </w:rPr>
          <w:delText>international scales from ICES, 2011a</w:delText>
        </w:r>
      </w:del>
      <w:ins w:id="139" w:author="Francesca Vitale" w:date="2025-10-07T13:46:00Z">
        <w:r w:rsidR="0073458C">
          <w:rPr>
            <w:rFonts w:eastAsia="Times New Roman"/>
            <w:b/>
          </w:rPr>
          <w:t>SMSF</w:t>
        </w:r>
      </w:ins>
    </w:p>
    <w:tbl>
      <w:tblPr>
        <w:tblStyle w:val="TableGridLight11"/>
        <w:tblW w:w="16934" w:type="dxa"/>
        <w:tblInd w:w="0" w:type="dxa"/>
        <w:tblLook w:val="04A0" w:firstRow="1" w:lastRow="0" w:firstColumn="1" w:lastColumn="0" w:noHBand="0" w:noVBand="1"/>
      </w:tblPr>
      <w:tblGrid>
        <w:gridCol w:w="1182"/>
        <w:gridCol w:w="1083"/>
        <w:gridCol w:w="1072"/>
        <w:gridCol w:w="982"/>
        <w:gridCol w:w="928"/>
        <w:gridCol w:w="1352"/>
        <w:gridCol w:w="1591"/>
        <w:gridCol w:w="1349"/>
        <w:gridCol w:w="950"/>
        <w:gridCol w:w="861"/>
        <w:gridCol w:w="993"/>
        <w:gridCol w:w="994"/>
        <w:gridCol w:w="3597"/>
      </w:tblGrid>
      <w:tr w:rsidR="0073458C" w14:paraId="756AF7CF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1837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CCA7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Denmark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DC41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Germany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99C69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England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641C9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Finland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A8C9B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Lithuania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4FE9B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Latvia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617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Netherlands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7E8E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Norway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57BDC" w14:textId="074FD60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>Pol</w:t>
            </w:r>
            <w:r w:rsidR="004E38A1">
              <w:rPr>
                <w:rFonts w:eastAsia="Calibri" w:cs="Palatino Linotype"/>
                <w:b/>
                <w:color w:val="000000"/>
              </w:rPr>
              <w:t>a</w:t>
            </w:r>
            <w:r>
              <w:rPr>
                <w:rFonts w:eastAsia="Calibri" w:cs="Palatino Linotype"/>
                <w:b/>
                <w:color w:val="000000"/>
              </w:rPr>
              <w:t>n</w:t>
            </w:r>
            <w:r w:rsidR="004E38A1">
              <w:rPr>
                <w:rFonts w:eastAsia="Calibri" w:cs="Palatino Linotype"/>
                <w:b/>
                <w:color w:val="000000"/>
              </w:rPr>
              <w:t>d</w:t>
            </w:r>
            <w:r>
              <w:rPr>
                <w:rFonts w:eastAsia="Calibri" w:cs="Palatino Linotype"/>
                <w:b/>
                <w:color w:val="00000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D6BA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commentRangeStart w:id="140"/>
            <w:r>
              <w:rPr>
                <w:rFonts w:eastAsia="Calibri" w:cs="Palatino Linotype"/>
                <w:b/>
                <w:color w:val="000000"/>
              </w:rPr>
              <w:t xml:space="preserve">Sweden </w:t>
            </w:r>
            <w:commentRangeEnd w:id="140"/>
            <w:r w:rsidR="00F538FD">
              <w:rPr>
                <w:rStyle w:val="CommentReference"/>
              </w:rPr>
              <w:commentReference w:id="140"/>
            </w:r>
          </w:p>
        </w:tc>
        <w:tc>
          <w:tcPr>
            <w:tcW w:w="992" w:type="dxa"/>
          </w:tcPr>
          <w:p w14:paraId="1B62A1F1" w14:textId="13620AA4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Portugal</w:t>
            </w: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6EEFB" w14:textId="0FE32C6D" w:rsidR="008F6F89" w:rsidRDefault="0073458C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73458C" w14:paraId="08ABFA2A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B1B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DBA4F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5569A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333A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A1C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71A69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10E41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0C370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A6EE9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CE1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FBAF1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92" w:type="dxa"/>
          </w:tcPr>
          <w:p w14:paraId="2FE5BD20" w14:textId="6DE94CDE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1" w:author="ices\nunes" w:date="2025-10-08T13:46:00Z">
              <w:r>
                <w:rPr>
                  <w:rFonts w:eastAsia="Times New Roman"/>
                  <w:b/>
                  <w:bCs/>
                  <w:color w:val="000000"/>
                </w:rPr>
                <w:t>I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8218D" w14:textId="31EB6DF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73458C" w14:paraId="0DF7C37A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A8CB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A1B66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DE599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FD21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CBAD4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C3260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II-III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95CA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II+VI.2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84B90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BB292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27387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AE82B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92" w:type="dxa"/>
          </w:tcPr>
          <w:p w14:paraId="457DB01E" w14:textId="13EA3923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2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II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D8F9E6" w14:textId="1B9530CC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 w:rsidRPr="000A6C1D">
              <w:rPr>
                <w:rFonts w:eastAsia="Times New Roman"/>
                <w:color w:val="000000"/>
              </w:rPr>
              <w:t>(Ba/Bb)</w:t>
            </w:r>
          </w:p>
        </w:tc>
      </w:tr>
      <w:tr w:rsidR="0073458C" w14:paraId="410DB57D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12C7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78C17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A1CB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14DA9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124EE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691C4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IV+VI.3+VI.4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6DAF8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III-IV+ VI.3-VI.4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F36D3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B1A00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5556E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F4C43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92" w:type="dxa"/>
          </w:tcPr>
          <w:p w14:paraId="2B6DABA1" w14:textId="022E807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3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III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199249" w14:textId="01DA369C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(Cb)</w:t>
            </w:r>
          </w:p>
        </w:tc>
      </w:tr>
      <w:tr w:rsidR="0073458C" w14:paraId="2DF45A64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F854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IIIb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C9CA2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D2DD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VI-VII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B515C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1170C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21258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A9FA7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FAB7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60235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38A44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02682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92" w:type="dxa"/>
          </w:tcPr>
          <w:p w14:paraId="19E7953A" w14:textId="63DCBEC5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4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IV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622A10" w14:textId="295E18B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(Ca)</w:t>
            </w:r>
          </w:p>
        </w:tc>
      </w:tr>
      <w:tr w:rsidR="0073458C" w14:paraId="5C85C622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3C791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FEF0C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684D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7C01E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VII.1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61C4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633B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BB139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EBDB2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4349B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6F2C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070C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92" w:type="dxa"/>
          </w:tcPr>
          <w:p w14:paraId="1D17D50E" w14:textId="268F7B36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5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V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81682A" w14:textId="64549CFF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73458C" w14:paraId="528B7A71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0EED0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IVb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A71ED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5647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0FC08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VII.2-VIII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58D8D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82E6D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DE142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B709E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03F3E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0D0F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4D6AE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2" w:type="dxa"/>
          </w:tcPr>
          <w:p w14:paraId="7EDB46CC" w14:textId="697692D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6" w:author="ices\nunes" w:date="2025-10-08T13:48:00Z">
              <w:r>
                <w:rPr>
                  <w:rFonts w:eastAsia="Times New Roman"/>
                  <w:b/>
                  <w:bCs/>
                  <w:color w:val="000000"/>
                </w:rPr>
                <w:t>V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09D05E" w14:textId="36553B93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73458C" w14:paraId="710DE901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5282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42379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5C348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5855F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5E72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E18C8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D8C3D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DE4D8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4FF01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BB160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48B25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2" w:type="dxa"/>
          </w:tcPr>
          <w:p w14:paraId="27DE3555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EE2BA9" w14:textId="3D37FC7E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73458C" w14:paraId="5CE11EFE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0B9CF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D50A26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32660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41129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3151B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D8407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EC481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55909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595BF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E9462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BF3ED4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92" w:type="dxa"/>
          </w:tcPr>
          <w:p w14:paraId="223FC2D3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DA32F1" w14:textId="12B0C344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73458C" w14:paraId="4018EBC7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6ECF2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0D5BE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AFC1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F4E18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A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CF19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4C863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C5E8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13E9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4A13B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E2776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0B2E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92" w:type="dxa"/>
          </w:tcPr>
          <w:p w14:paraId="446FAAD7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053D9A" w14:textId="0321D83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719F8ED" w14:textId="77777777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</w:p>
    <w:p w14:paraId="5A6F6873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7F06E122" w14:textId="77777777" w:rsidR="00F273A8" w:rsidRDefault="00F273A8" w:rsidP="00F273A8">
      <w:pPr>
        <w:spacing w:after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Walsh scale for mackerel and horse mackerel (Walsh </w:t>
      </w:r>
      <w:r>
        <w:rPr>
          <w:rFonts w:eastAsia="Times New Roman"/>
          <w:b/>
          <w:i/>
          <w:color w:val="000000"/>
        </w:rPr>
        <w:t>et al</w:t>
      </w:r>
      <w:r>
        <w:rPr>
          <w:rFonts w:eastAsia="Times New Roman"/>
          <w:b/>
          <w:color w:val="000000"/>
        </w:rPr>
        <w:t xml:space="preserve">. 1990) </w:t>
      </w:r>
      <w:r>
        <w:rPr>
          <w:rFonts w:eastAsia="Times New Roman"/>
          <w:b/>
        </w:rPr>
        <w:t>conversions</w:t>
      </w:r>
    </w:p>
    <w:tbl>
      <w:tblPr>
        <w:tblW w:w="955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191"/>
        <w:gridCol w:w="1134"/>
        <w:gridCol w:w="2694"/>
        <w:gridCol w:w="2268"/>
        <w:gridCol w:w="2268"/>
      </w:tblGrid>
      <w:tr w:rsidR="00F273A8" w14:paraId="52152B4E" w14:textId="77777777" w:rsidTr="00F273A8">
        <w:trPr>
          <w:trHeight w:val="33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7E1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5A4D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State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299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Female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7C2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DC116" w14:textId="4FC4C32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7368EE8B" w14:textId="77777777" w:rsidTr="00F273A8">
        <w:trPr>
          <w:trHeight w:val="551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B1F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A657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2921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Ovaries wine red and clear, torpedo shaped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B67B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Male pale, flattened and transparent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72F9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06D3E54E" w14:textId="77777777" w:rsidTr="00F273A8">
        <w:trPr>
          <w:trHeight w:val="111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44A0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8A8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2612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Opaque eggs visible in ovaries giving pale pink to yellowish coloration, largest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58B0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Testes off-white, milt not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45DEC" w14:textId="2F21693F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(Ba</w:t>
            </w:r>
            <w:r w:rsidR="000A6C1D">
              <w:rPr>
                <w:rFonts w:eastAsia="Times New Roman" w:cs="Calibri"/>
                <w:color w:val="000000"/>
              </w:rPr>
              <w:t>/Bb</w:t>
            </w:r>
            <w:r>
              <w:rPr>
                <w:rFonts w:eastAsia="Times New Roman" w:cs="Calibri"/>
                <w:color w:val="000000"/>
              </w:rPr>
              <w:t>)</w:t>
            </w:r>
          </w:p>
        </w:tc>
      </w:tr>
      <w:tr w:rsidR="00F273A8" w14:paraId="05DC4E62" w14:textId="77777777" w:rsidTr="00F273A8">
        <w:trPr>
          <w:trHeight w:val="102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088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3F71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B0C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largest eggs may have oil globules. 3/4 to almost filing body cavity. Ovaries yellow to orange.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1B165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almost filing body cavity. Testes creamy white.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F4F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(Bb)</w:t>
            </w:r>
          </w:p>
        </w:tc>
      </w:tr>
      <w:tr w:rsidR="00F273A8" w14:paraId="218C90E4" w14:textId="77777777" w:rsidTr="00F273A8">
        <w:trPr>
          <w:trHeight w:val="103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7B67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F6A7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427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Ovaries characterized by externally visible hyaline eggs no matter how early the stage of hydration. Ovary size  variable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61D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Testes filling body cavity, milt freely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54BD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C </w:t>
            </w:r>
            <w:r>
              <w:rPr>
                <w:rFonts w:eastAsia="Times New Roman" w:cs="Calibri"/>
                <w:color w:val="000000"/>
              </w:rPr>
              <w:t>(Ca)</w:t>
            </w:r>
          </w:p>
        </w:tc>
      </w:tr>
      <w:tr w:rsidR="00F273A8" w14:paraId="001D6B7D" w14:textId="77777777" w:rsidTr="00F273A8">
        <w:trPr>
          <w:trHeight w:val="106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F3D5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1FE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AA22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&lt;1/4 body cavity. Ovaries slacker than in stage 3 and often bloodshot.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B0BE1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3/4 to &lt; 1/4 body cavity. Testes with free running milt and shrivelled at anus end.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3A56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>
              <w:rPr>
                <w:rFonts w:eastAsia="Times New Roman" w:cs="Calibri"/>
                <w:color w:val="000000"/>
              </w:rPr>
              <w:t xml:space="preserve"> (Cb)</w:t>
            </w:r>
          </w:p>
        </w:tc>
      </w:tr>
      <w:tr w:rsidR="00F273A8" w14:paraId="1B6B2464" w14:textId="77777777" w:rsidTr="00F273A8">
        <w:trPr>
          <w:trHeight w:val="1480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152A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DC6DC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Spent/Recovery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2D2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Ovaries reddish and often murky in appearance, sometimes with a scattering or patch of opaque eggs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833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Testes opaque with brownish hit and no trace of milt.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48ABC" w14:textId="512FA5BF" w:rsidR="00F273A8" w:rsidRPr="000A6C1D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21542C25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DED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38D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B23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F7B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129F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56274222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567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EB7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862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44C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C8D5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3B20F209" w14:textId="77777777" w:rsidR="00F273A8" w:rsidRDefault="00F273A8" w:rsidP="00F273A8">
      <w:pPr>
        <w:rPr>
          <w:rFonts w:eastAsia="Times New Roman"/>
          <w:b/>
          <w:i/>
        </w:rPr>
      </w:pPr>
    </w:p>
    <w:p w14:paraId="79F21B6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116FD1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scombrus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84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5"/>
        <w:gridCol w:w="1559"/>
        <w:gridCol w:w="850"/>
        <w:gridCol w:w="1986"/>
        <w:gridCol w:w="1276"/>
        <w:gridCol w:w="850"/>
        <w:gridCol w:w="1844"/>
      </w:tblGrid>
      <w:tr w:rsidR="00F273A8" w14:paraId="3559ADB6" w14:textId="77777777" w:rsidTr="00F273A8">
        <w:trPr>
          <w:trHeight w:val="1176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FFB90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0E1585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0766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05C54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 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36E33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C5EE74" w14:textId="1AF4DDC1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23350CF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9E33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F062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CF1F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AA5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F28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990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ABB6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7B7423BD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FBD2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7BA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B8398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42C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9A4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9C6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126A3" w14:textId="3A4D69D7" w:rsidR="000A6C1D" w:rsidRPr="000A6C1D" w:rsidRDefault="00F273A8" w:rsidP="000A6C1D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843933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BF2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F7D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1BC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3D9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19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2237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88E31" w14:textId="2A226CB3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171D5816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28AC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2D5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8F3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0614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145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D5B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7-8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E53AF" w14:textId="4042E54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1D03CCF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912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78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C3F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C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60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19E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1EB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74CF0B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9B7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23B7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D21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D37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6A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B93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BB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46064B2A" w14:textId="77777777" w:rsidR="00F273A8" w:rsidRDefault="00F273A8" w:rsidP="00F273A8">
      <w:pPr>
        <w:rPr>
          <w:rFonts w:eastAsia="Times New Roman"/>
        </w:rPr>
      </w:pPr>
    </w:p>
    <w:p w14:paraId="7A7E6119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colias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75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6"/>
        <w:gridCol w:w="1419"/>
        <w:gridCol w:w="851"/>
        <w:gridCol w:w="1986"/>
        <w:gridCol w:w="1277"/>
        <w:gridCol w:w="851"/>
        <w:gridCol w:w="1750"/>
      </w:tblGrid>
      <w:tr w:rsidR="00F273A8" w14:paraId="4B0B9B58" w14:textId="77777777" w:rsidTr="00F273A8">
        <w:trPr>
          <w:trHeight w:val="288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FE9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E0E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CEFB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5432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</w:rPr>
              <w:t>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D28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FC740" w14:textId="5561755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277758D0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3688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E73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9F7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67A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EA4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B5CC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1-2a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23E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6AFA9389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6E26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958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AA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DD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EC3F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3-4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01B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A3FB2" w14:textId="24FB943A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A102B3D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AE2F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2AC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FB4B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5B7E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 xml:space="preserve"> 3-4-5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D4C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5-6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F13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9D8D5" w14:textId="52831E21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Cs/>
                <w:color w:val="000000"/>
              </w:rPr>
              <w:t xml:space="preserve"> (Ca/Cb)</w:t>
            </w:r>
          </w:p>
        </w:tc>
      </w:tr>
      <w:tr w:rsidR="00F273A8" w14:paraId="41BDC6EC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77E0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Regressing </w:t>
            </w:r>
          </w:p>
          <w:p w14:paraId="3C8BB01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FD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E8D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B0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5D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7-8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75D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4a-4b-2b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9152A" w14:textId="69F0DB74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DD0F254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51D5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31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45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59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6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B22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C666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33773342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D5E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C9EF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B7EC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E38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82A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51DA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ED46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7EF63B85" w14:textId="77777777" w:rsidR="00F273A8" w:rsidRDefault="00F273A8" w:rsidP="00F273A8">
      <w:pPr>
        <w:jc w:val="center"/>
        <w:rPr>
          <w:rFonts w:eastAsia="Times New Roman"/>
        </w:rPr>
      </w:pPr>
    </w:p>
    <w:p w14:paraId="475667A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D297AE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Trachurus trachurus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1026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3"/>
        <w:gridCol w:w="1416"/>
        <w:gridCol w:w="992"/>
        <w:gridCol w:w="2059"/>
        <w:gridCol w:w="1467"/>
        <w:gridCol w:w="1032"/>
        <w:gridCol w:w="1821"/>
      </w:tblGrid>
      <w:tr w:rsidR="00F273A8" w14:paraId="29EA9665" w14:textId="77777777" w:rsidTr="00F273A8">
        <w:trPr>
          <w:trHeight w:val="290"/>
        </w:trPr>
        <w:tc>
          <w:tcPr>
            <w:tcW w:w="2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1C2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716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15E8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>et al.</w:t>
            </w:r>
          </w:p>
          <w:p w14:paraId="65932C3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514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(AZTI)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F95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D559F" w14:textId="73CB1CA8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43BA785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86E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73A6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8E9B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A2E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23F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05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D6EFCE" w14:textId="09DD46E9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A</w:t>
            </w:r>
          </w:p>
        </w:tc>
      </w:tr>
      <w:tr w:rsidR="00F273A8" w14:paraId="60BEDC4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79EE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738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F49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9E4B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8E24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E944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BBF83" w14:textId="63B54D8F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(Ba/Bb)</w:t>
            </w:r>
          </w:p>
        </w:tc>
      </w:tr>
      <w:tr w:rsidR="00F273A8" w14:paraId="2A5890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4976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068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26D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C2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14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21C5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57B50" w14:textId="271B6DDE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(Ca/Cb)</w:t>
            </w:r>
          </w:p>
        </w:tc>
      </w:tr>
      <w:tr w:rsidR="00F273A8" w14:paraId="2BFBF130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6D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29E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F0EB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465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9B83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C625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4a-4b-2b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61120" w14:textId="1D9388C7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(Da/Db)</w:t>
            </w:r>
          </w:p>
        </w:tc>
      </w:tr>
      <w:tr w:rsidR="00F273A8" w14:paraId="728BD547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07BE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D3E7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C3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00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C2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655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6F403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E</w:t>
            </w:r>
          </w:p>
        </w:tc>
      </w:tr>
      <w:tr w:rsidR="00F273A8" w14:paraId="45ADA182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1FB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7CC2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255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9D9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12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1E1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3CBB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F</w:t>
            </w:r>
          </w:p>
        </w:tc>
      </w:tr>
    </w:tbl>
    <w:p w14:paraId="3119CE52" w14:textId="77777777" w:rsidR="00F273A8" w:rsidRDefault="00F273A8" w:rsidP="00F273A8">
      <w:pPr>
        <w:spacing w:after="0"/>
        <w:rPr>
          <w:rFonts w:eastAsia="Times New Roman"/>
          <w:b/>
          <w:bCs/>
          <w:i/>
          <w:color w:val="000000"/>
        </w:rPr>
      </w:pPr>
    </w:p>
    <w:p w14:paraId="460CEE50" w14:textId="77777777" w:rsidR="00F273A8" w:rsidRDefault="00F273A8" w:rsidP="00F273A8">
      <w:pPr>
        <w:spacing w:after="0"/>
        <w:rPr>
          <w:rFonts w:eastAsia="Times New Roman"/>
        </w:rPr>
      </w:pPr>
      <w:r>
        <w:rPr>
          <w:rFonts w:eastAsia="Times New Roman"/>
          <w:b/>
          <w:bCs/>
          <w:i/>
          <w:color w:val="000000"/>
        </w:rPr>
        <w:t>Trachurus mediterraneus</w:t>
      </w:r>
      <w:r>
        <w:rPr>
          <w:rFonts w:eastAsia="Times New Roman"/>
          <w:b/>
          <w:bCs/>
          <w:color w:val="000000"/>
        </w:rPr>
        <w:t xml:space="preserve"> 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856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0"/>
        <w:gridCol w:w="1424"/>
        <w:gridCol w:w="850"/>
        <w:gridCol w:w="1561"/>
        <w:gridCol w:w="1276"/>
        <w:gridCol w:w="1844"/>
      </w:tblGrid>
      <w:tr w:rsidR="00F273A8" w14:paraId="77EA820C" w14:textId="77777777" w:rsidTr="00F273A8">
        <w:trPr>
          <w:trHeight w:val="290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F5AA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6F3C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3954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WKSPMAT maturity scale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22992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 et al. </w:t>
            </w:r>
            <w:r>
              <w:rPr>
                <w:rFonts w:eastAsia="Times New Roman" w:cs="Calibri"/>
                <w:iCs/>
                <w:color w:val="000000"/>
              </w:rPr>
              <w:t>(AZTI)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AA7F6" w14:textId="4FCD4E0F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805C55A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C05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D9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D94C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0A48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5996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AD8A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2997A940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0C2F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4838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7A1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6E6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AEE87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9607F" w14:textId="73B3C7B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63A2F4B1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4D02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2EC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DF29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FA2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DA21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F3A78" w14:textId="7289C46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409CF8D7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228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Regenerating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96CA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AECC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91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7B0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8B7BA" w14:textId="2F7852ED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AF1DBD6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338A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06CB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04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CE5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BE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F73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234BAA94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B88D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C9F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64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8F0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44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FFD7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28DBBC45" w14:textId="01DC8868" w:rsidR="00F273A8" w:rsidRDefault="00F273A8" w:rsidP="00F273A8">
      <w:pPr>
        <w:rPr>
          <w:rFonts w:eastAsia="Times New Roman"/>
        </w:rPr>
      </w:pPr>
    </w:p>
    <w:p w14:paraId="45760652" w14:textId="77777777" w:rsidR="003F3E85" w:rsidRPr="004E2179" w:rsidRDefault="003F3E85" w:rsidP="003F3E85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CRUSTACEANS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WKMSC, 2009)</w:t>
      </w:r>
    </w:p>
    <w:p w14:paraId="5BDD5BD2" w14:textId="77777777" w:rsidR="003F3E85" w:rsidRDefault="003F3E85" w:rsidP="003F3E85">
      <w:pPr>
        <w:spacing w:before="0" w:after="0"/>
        <w:jc w:val="left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F3E85" w14:paraId="36D6A014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8649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WKMSC 2009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73AB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433C1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2529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F3E85" w14:paraId="46791458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7EE7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424D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559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EB45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F3E85" w14:paraId="4D2E5318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0E4A4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4B5F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Developing/Resting*/Recovery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5068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8BF44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Ba/Da/Db</w:t>
            </w:r>
          </w:p>
        </w:tc>
      </w:tr>
      <w:tr w:rsidR="003F3E85" w14:paraId="544130B7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68CD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52A9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5FB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5B0ED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F3E85" w14:paraId="70636EC1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6B44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F9CF5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1235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865BA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4F13BCC9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9CC851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D9BF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836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F38D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433E4575" w14:textId="77777777" w:rsidR="003F3E85" w:rsidRDefault="003F3E85" w:rsidP="003F3E85">
      <w:pPr>
        <w:spacing w:before="0" w:after="0"/>
        <w:jc w:val="left"/>
      </w:pPr>
    </w:p>
    <w:p w14:paraId="46FB7C8F" w14:textId="77777777" w:rsidR="003F3E85" w:rsidRDefault="003F3E85" w:rsidP="003F3E85">
      <w:pPr>
        <w:spacing w:before="0" w:after="0"/>
        <w:jc w:val="left"/>
      </w:pPr>
      <w:r>
        <w:t>*Identified only in a few species (</w:t>
      </w:r>
      <w:r w:rsidRPr="0097323B">
        <w:rPr>
          <w:i/>
        </w:rPr>
        <w:t>Aristaeomorpha foliacea, Parapenaeus longirostris</w:t>
      </w:r>
      <w:r w:rsidRPr="004E2179">
        <w:t>)</w:t>
      </w:r>
    </w:p>
    <w:p w14:paraId="38E658BC" w14:textId="77777777" w:rsidR="003F3E85" w:rsidRDefault="003F3E85" w:rsidP="003F3E85">
      <w:pPr>
        <w:spacing w:before="0" w:after="0"/>
        <w:jc w:val="left"/>
      </w:pPr>
      <w:r>
        <w:t>Stages E and F of SMFS scale has no correspondence in Crustraceans.</w:t>
      </w:r>
    </w:p>
    <w:p w14:paraId="77E6F584" w14:textId="77777777" w:rsidR="003F3E85" w:rsidRPr="0097323B" w:rsidRDefault="003F3E85" w:rsidP="003F3E85">
      <w:pPr>
        <w:spacing w:before="0" w:after="0"/>
        <w:jc w:val="left"/>
        <w:rPr>
          <w:lang w:val="en-US"/>
        </w:rPr>
      </w:pPr>
      <w:r w:rsidRPr="0097323B">
        <w:rPr>
          <w:lang w:val="en-US"/>
        </w:rPr>
        <w:t xml:space="preserve">The scale applies only to females. </w:t>
      </w:r>
      <w:r>
        <w:rPr>
          <w:lang w:val="en-US"/>
        </w:rPr>
        <w:t>W</w:t>
      </w:r>
      <w:r w:rsidRPr="0097323B">
        <w:rPr>
          <w:lang w:val="en-US"/>
        </w:rPr>
        <w:t>KMSC 2009 has not adopted a scale for males.</w:t>
      </w:r>
    </w:p>
    <w:p w14:paraId="7265C542" w14:textId="77777777" w:rsidR="003F3E85" w:rsidRPr="0097323B" w:rsidRDefault="003F3E85" w:rsidP="003F3E85">
      <w:pPr>
        <w:spacing w:before="0" w:after="0"/>
        <w:jc w:val="left"/>
        <w:rPr>
          <w:lang w:val="en-US"/>
        </w:rPr>
      </w:pPr>
    </w:p>
    <w:p w14:paraId="454D5C01" w14:textId="77777777" w:rsidR="003F3E85" w:rsidRDefault="003F3E85" w:rsidP="003F3E85">
      <w:pPr>
        <w:spacing w:before="0" w:after="0"/>
      </w:pPr>
      <w:r w:rsidRPr="004E2179">
        <w:t>ICES. 2010. Report of the Workshop on crustaceans (</w:t>
      </w:r>
      <w:r w:rsidRPr="004E2179">
        <w:rPr>
          <w:i/>
        </w:rPr>
        <w:t>Aristeus antennatus, Aristaeo morpha foliacea, Parapenaeus longirostris, Nephrops norvegicus</w:t>
      </w:r>
      <w:r>
        <w:t>) maturity stages (WKMSC)</w:t>
      </w:r>
      <w:r w:rsidRPr="004E2179">
        <w:t>, 19-23 October 2009, Messi</w:t>
      </w:r>
      <w:r>
        <w:t>na, Italy. ICES CM 2009/ACOM:46,</w:t>
      </w:r>
      <w:r w:rsidRPr="004E2179">
        <w:t xml:space="preserve"> 77 pp.</w:t>
      </w:r>
    </w:p>
    <w:p w14:paraId="43CF62E9" w14:textId="77777777" w:rsidR="003F3E85" w:rsidRDefault="003F3E85" w:rsidP="003F3E85">
      <w:pPr>
        <w:spacing w:before="0" w:after="0"/>
        <w:jc w:val="left"/>
      </w:pPr>
    </w:p>
    <w:p w14:paraId="0612689A" w14:textId="77777777" w:rsidR="003F3E85" w:rsidRDefault="003F3E85" w:rsidP="003F3E85">
      <w:pPr>
        <w:spacing w:before="0" w:after="0"/>
        <w:jc w:val="left"/>
      </w:pPr>
    </w:p>
    <w:p w14:paraId="0B439B43" w14:textId="77777777" w:rsidR="003F3E85" w:rsidRDefault="003F3E85" w:rsidP="003F3E85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</w:t>
      </w:r>
      <w:r>
        <w:rPr>
          <w:b/>
        </w:rPr>
        <w:t>OVIPAROUS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3BA81F79" w14:textId="77777777" w:rsidR="003F3E85" w:rsidRPr="004E2179" w:rsidRDefault="003F3E85" w:rsidP="003F3E85">
      <w:pPr>
        <w:spacing w:before="0" w:after="0"/>
        <w:jc w:val="left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F3E85" w14:paraId="33DE6233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C3F65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8E8C0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5C62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0573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F3E85" w14:paraId="5FF50D1C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9FF30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FCB45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61991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FA120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F3E85" w14:paraId="42A8A4B5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04C5C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3947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962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38EC2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F3E85" w14:paraId="46780C0D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C393B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7874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DDC40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577032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F3E85" w14:paraId="379C36E1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3190E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4E8C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Egg-laying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1691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18AC70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4C71205C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228AE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F9E5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Post-laying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1E4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8B69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  <w:tr w:rsidR="003F3E85" w14:paraId="5EBE256B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3461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56E1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D8B5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6CB9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Db</w:t>
            </w:r>
          </w:p>
        </w:tc>
      </w:tr>
    </w:tbl>
    <w:p w14:paraId="3FAE5C7A" w14:textId="77777777" w:rsidR="003F3E85" w:rsidRDefault="003F3E85" w:rsidP="003F3E85">
      <w:pPr>
        <w:spacing w:before="0" w:after="0"/>
        <w:jc w:val="left"/>
      </w:pPr>
    </w:p>
    <w:p w14:paraId="1F1E8FA9" w14:textId="77777777" w:rsidR="003F3E85" w:rsidRDefault="003F3E85" w:rsidP="003F3E85">
      <w:pPr>
        <w:spacing w:before="0" w:after="0"/>
        <w:jc w:val="left"/>
      </w:pPr>
    </w:p>
    <w:p w14:paraId="727A09FA" w14:textId="77777777" w:rsidR="003F3E85" w:rsidRDefault="003F3E85" w:rsidP="003F3E85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</w:t>
      </w:r>
      <w:r>
        <w:rPr>
          <w:b/>
        </w:rPr>
        <w:t>males</w:t>
      </w:r>
      <w:r w:rsidRPr="004E2179">
        <w:rPr>
          <w:b/>
        </w:rPr>
        <w:t xml:space="preserve"> of </w:t>
      </w:r>
      <w:r>
        <w:rPr>
          <w:b/>
        </w:rPr>
        <w:t>OVIPAROUS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4EDDB5E1" w14:textId="77777777" w:rsidR="003F3E85" w:rsidRDefault="003F3E85" w:rsidP="003F3E85">
      <w:pPr>
        <w:spacing w:before="0" w:after="0"/>
        <w:jc w:val="left"/>
      </w:pPr>
      <w:r>
        <w:t xml:space="preserve"> </w:t>
      </w: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F3E85" w14:paraId="5EAAD799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74E8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C906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50F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88D8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F3E85" w14:paraId="32086545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DFB1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5D05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25B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BE1A6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F3E85" w14:paraId="1743CBD3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1DF3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CD79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4FF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09DD6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F3E85" w14:paraId="07DAA1EC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F102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B925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9FC3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D469C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F3E85" w14:paraId="1F6D2A84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286A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42C5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4C51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A8E2D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5C68292D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4DF7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FBE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489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31ACE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2300831C" w14:textId="77777777" w:rsidR="003F3E85" w:rsidRDefault="003F3E85" w:rsidP="003F3E85">
      <w:pPr>
        <w:spacing w:before="0" w:after="0"/>
        <w:jc w:val="left"/>
      </w:pPr>
    </w:p>
    <w:p w14:paraId="65B281E4" w14:textId="77777777" w:rsidR="003F3E85" w:rsidRDefault="003F3E85" w:rsidP="003F3E85">
      <w:pPr>
        <w:spacing w:before="0" w:after="0"/>
        <w:jc w:val="left"/>
      </w:pPr>
      <w:r>
        <w:t>Stages E and F of SMFS scale has no correspondence in Oviparous Elasmobranchs.</w:t>
      </w:r>
    </w:p>
    <w:p w14:paraId="0C2DF4ED" w14:textId="77777777" w:rsidR="003F3E85" w:rsidRDefault="003F3E85" w:rsidP="003F3E85">
      <w:pPr>
        <w:spacing w:before="0" w:after="0"/>
        <w:jc w:val="left"/>
      </w:pPr>
    </w:p>
    <w:p w14:paraId="5A19ED8E" w14:textId="77777777" w:rsidR="003F3E85" w:rsidRDefault="003F3E85" w:rsidP="003F3E85">
      <w:pPr>
        <w:spacing w:before="0" w:after="0"/>
        <w:jc w:val="left"/>
      </w:pPr>
      <w:r w:rsidRPr="0097323B">
        <w:t>ICES. 2013. Report of the workshop on Sexual Maturity Staging of Elasmobranchs (WKMSEL) , 11-14 December 2012, Lisbon, Portugal. ICES CM 2012/ACOM:59. 66 pp.</w:t>
      </w:r>
    </w:p>
    <w:p w14:paraId="2FBB490A" w14:textId="77777777" w:rsidR="003F3E85" w:rsidRDefault="003F3E85" w:rsidP="003F3E85">
      <w:pPr>
        <w:spacing w:before="0" w:after="0"/>
        <w:jc w:val="left"/>
      </w:pPr>
    </w:p>
    <w:p w14:paraId="3EEDC00D" w14:textId="77777777" w:rsidR="003F3E85" w:rsidRDefault="003F3E85" w:rsidP="003F3E85">
      <w:pPr>
        <w:spacing w:before="0" w:after="0"/>
        <w:jc w:val="left"/>
        <w:rPr>
          <w:b/>
        </w:rPr>
      </w:pPr>
    </w:p>
    <w:p w14:paraId="41ED8E23" w14:textId="77777777" w:rsidR="003F3E85" w:rsidRPr="0097323B" w:rsidRDefault="003F3E85" w:rsidP="003F3E85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females of </w:t>
      </w:r>
      <w:r>
        <w:rPr>
          <w:b/>
        </w:rPr>
        <w:t>VIVIPAROUS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51729F45" w14:textId="77777777" w:rsidR="003F3E85" w:rsidRDefault="003F3E85" w:rsidP="003F3E85">
      <w:pPr>
        <w:spacing w:before="0" w:after="0"/>
        <w:jc w:val="left"/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F3E85" w14:paraId="7DBE85A0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4E9A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40EA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3AB0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4535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F3E85" w14:paraId="58C1A323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9347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EEC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4CE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29A2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F3E85" w14:paraId="73A92B49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C5A0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73A2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EC20F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795C2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F3E85" w14:paraId="5E687724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E7A71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C22AF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610E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370285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F3E85" w14:paraId="102968CB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F7D3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785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Early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CF89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8FE1E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26508958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5E773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E6FE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Mid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66B4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F385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1A3078F0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1A97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4c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02D4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Late pregnancy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5C2D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F8A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7D4C72FE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473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9D8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Post-partum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9A1AE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C754A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  <w:tr w:rsidR="003F3E85" w14:paraId="05C324A7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475AD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3745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32F9C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62CD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Db</w:t>
            </w:r>
          </w:p>
        </w:tc>
      </w:tr>
    </w:tbl>
    <w:p w14:paraId="2A61C78D" w14:textId="77777777" w:rsidR="003F3E85" w:rsidRDefault="003F3E85" w:rsidP="003F3E85">
      <w:pPr>
        <w:spacing w:before="0" w:after="0"/>
        <w:jc w:val="left"/>
      </w:pPr>
    </w:p>
    <w:p w14:paraId="04313E7F" w14:textId="77777777" w:rsidR="003F3E85" w:rsidRDefault="003F3E85" w:rsidP="003F3E85">
      <w:pPr>
        <w:spacing w:before="0" w:after="0"/>
      </w:pPr>
    </w:p>
    <w:p w14:paraId="7037528B" w14:textId="77777777" w:rsidR="003F3E85" w:rsidRDefault="003F3E85" w:rsidP="003F3E85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4E2179">
        <w:rPr>
          <w:b/>
        </w:rPr>
        <w:t xml:space="preserve">Maturity scale conversions from national to international scales for the </w:t>
      </w:r>
      <w:r>
        <w:rPr>
          <w:b/>
        </w:rPr>
        <w:t>males</w:t>
      </w:r>
      <w:r w:rsidRPr="004E2179">
        <w:rPr>
          <w:b/>
        </w:rPr>
        <w:t xml:space="preserve"> of </w:t>
      </w:r>
      <w:r>
        <w:rPr>
          <w:b/>
        </w:rPr>
        <w:t>VIVIPAROUS ELASMOBRANCHS</w:t>
      </w:r>
      <w:r w:rsidRPr="004E2179">
        <w:rPr>
          <w:b/>
        </w:rPr>
        <w:t xml:space="preserve"> species </w:t>
      </w:r>
      <w:r>
        <w:rPr>
          <w:b/>
        </w:rPr>
        <w:t xml:space="preserve">in ICES area </w:t>
      </w:r>
      <w:r w:rsidRPr="004E2179">
        <w:rPr>
          <w:b/>
        </w:rPr>
        <w:t>(</w:t>
      </w: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WKMSEL, 2012</w:t>
      </w:r>
      <w:r w:rsidRPr="004E2179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)</w:t>
      </w:r>
    </w:p>
    <w:p w14:paraId="1566987B" w14:textId="77777777" w:rsidR="003F3E85" w:rsidRPr="0097323B" w:rsidRDefault="003F3E85" w:rsidP="003F3E85">
      <w:pPr>
        <w:spacing w:before="0" w:after="0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tbl>
      <w:tblPr>
        <w:tblW w:w="771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4"/>
        <w:gridCol w:w="3121"/>
        <w:gridCol w:w="1276"/>
        <w:gridCol w:w="1844"/>
      </w:tblGrid>
      <w:tr w:rsidR="003F3E85" w14:paraId="616AA37C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47570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WKMSEL 2012 maturity scale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9F97F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 stage 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52C45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Maturity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01035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 scale</w:t>
            </w:r>
          </w:p>
        </w:tc>
      </w:tr>
      <w:tr w:rsidR="003F3E85" w14:paraId="06006FD3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EAAE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5E7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819C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1CE9F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3F3E85" w14:paraId="2FB1E347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E9EC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D5FA7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B6814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Immature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49C03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Ba</w:t>
            </w:r>
          </w:p>
        </w:tc>
      </w:tr>
      <w:tr w:rsidR="003F3E85" w14:paraId="1C40A962" w14:textId="77777777" w:rsidTr="00BB77F2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8D98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3a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2B5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Capable to reproduce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47DA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5295E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Bb</w:t>
            </w:r>
          </w:p>
        </w:tc>
      </w:tr>
      <w:tr w:rsidR="003F3E85" w14:paraId="788B3DB7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ECAD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3b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8D428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FB69B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D3B5E" w14:textId="77777777" w:rsidR="003F3E85" w:rsidRPr="00A478EE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</w:p>
        </w:tc>
      </w:tr>
      <w:tr w:rsidR="003F3E85" w14:paraId="125D06EB" w14:textId="77777777" w:rsidTr="00BB77F2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B9B0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4336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6442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Mature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BF259" w14:textId="77777777" w:rsidR="003F3E85" w:rsidRDefault="003F3E85" w:rsidP="00BB77F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</w:t>
            </w:r>
          </w:p>
        </w:tc>
      </w:tr>
    </w:tbl>
    <w:p w14:paraId="15DF2866" w14:textId="77777777" w:rsidR="003F3E85" w:rsidRDefault="003F3E85" w:rsidP="003F3E85">
      <w:pPr>
        <w:spacing w:before="0" w:after="0"/>
      </w:pPr>
    </w:p>
    <w:p w14:paraId="2D1D83AC" w14:textId="77777777" w:rsidR="003F3E85" w:rsidRDefault="003F3E85" w:rsidP="003F3E85">
      <w:pPr>
        <w:spacing w:before="0" w:after="0"/>
      </w:pPr>
      <w:r>
        <w:t>Stages E and F of SMFS scale has no correspondence in Viviparous Elasmobranchs.</w:t>
      </w:r>
    </w:p>
    <w:p w14:paraId="1AAABF43" w14:textId="319903FD" w:rsidR="003F3E85" w:rsidRPr="003F3E85" w:rsidRDefault="003F3E85" w:rsidP="00F273A8">
      <w:pPr>
        <w:rPr>
          <w:rFonts w:eastAsia="Times New Roman"/>
          <w:lang w:val="en-US"/>
        </w:rPr>
      </w:pPr>
      <w:r w:rsidRPr="003F3E85">
        <w:rPr>
          <w:rFonts w:eastAsia="Times New Roman"/>
          <w:lang w:val="en-US"/>
        </w:rPr>
        <w:t>Stage C does not apply to Elasmobranch species, as “Spawning” is not what occurs in Elasmobranchs</w:t>
      </w:r>
      <w:r>
        <w:rPr>
          <w:rFonts w:eastAsia="Times New Roman"/>
          <w:lang w:val="en-US"/>
        </w:rPr>
        <w:t>, as they have internal fertilization, and for that reason, we use “Egg-Laying/Pregnant” for females and “Active” for males.</w:t>
      </w:r>
    </w:p>
    <w:p w14:paraId="10D26801" w14:textId="77777777" w:rsidR="00F273A8" w:rsidRPr="003F3E85" w:rsidRDefault="00F273A8" w:rsidP="00F273A8">
      <w:pPr>
        <w:spacing w:before="0" w:after="0"/>
        <w:jc w:val="left"/>
        <w:rPr>
          <w:lang w:val="pt-PT"/>
        </w:rPr>
        <w:sectPr w:rsidR="00F273A8" w:rsidRPr="003F3E85" w:rsidSect="000A6C1D">
          <w:pgSz w:w="11906" w:h="16838"/>
          <w:pgMar w:top="1729" w:right="1797" w:bottom="1151" w:left="1418" w:header="720" w:footer="578" w:gutter="0"/>
          <w:cols w:space="720"/>
        </w:sectPr>
      </w:pPr>
      <w:bookmarkStart w:id="147" w:name="_GoBack"/>
      <w:bookmarkEnd w:id="147"/>
    </w:p>
    <w:p w14:paraId="72ECA608" w14:textId="77777777" w:rsidR="00F273A8" w:rsidRDefault="00F273A8" w:rsidP="00F273A8">
      <w:pPr>
        <w:pStyle w:val="Heading1"/>
        <w:numPr>
          <w:ilvl w:val="0"/>
          <w:numId w:val="0"/>
        </w:numPr>
        <w:tabs>
          <w:tab w:val="left" w:pos="720"/>
        </w:tabs>
        <w:rPr>
          <w:lang w:eastAsia="en-GB"/>
        </w:rPr>
      </w:pPr>
      <w:r>
        <w:t>Annex 7: Conversion tables for the GFCM areas</w:t>
      </w:r>
    </w:p>
    <w:tbl>
      <w:tblPr>
        <w:tblW w:w="15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  <w:gridCol w:w="3119"/>
      </w:tblGrid>
      <w:tr w:rsidR="00F273A8" w14:paraId="56EB83B5" w14:textId="77777777" w:rsidTr="00F273A8">
        <w:trPr>
          <w:trHeight w:val="290"/>
        </w:trPr>
        <w:tc>
          <w:tcPr>
            <w:tcW w:w="15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AA7F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 w:cs="Calibri"/>
                <w:b/>
                <w:i/>
                <w:color w:val="000000"/>
              </w:rPr>
            </w:pPr>
            <w:r>
              <w:rPr>
                <w:rFonts w:eastAsia="Times New Roman" w:cs="Calibri"/>
                <w:b/>
                <w:i/>
                <w:color w:val="000000"/>
              </w:rPr>
              <w:t>CONVERSION OF MATURITY SCALES - BONY FISH</w:t>
            </w:r>
          </w:p>
        </w:tc>
      </w:tr>
      <w:tr w:rsidR="00F273A8" w14:paraId="6986D747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8A7F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ICCAT (big pelagics)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0C08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NIKOLSKY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75A1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88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2007-2018 /</w:t>
            </w:r>
          </w:p>
          <w:p w14:paraId="2AA5FD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GFCM SCALE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FC89" w14:textId="49718E66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del w:id="148" w:author="Francesca Vitale" w:date="2025-10-07T13:48:00Z">
              <w:r w:rsidDel="0073458C">
                <w:rPr>
                  <w:rFonts w:eastAsia="Times New Roman" w:cs="Calibri"/>
                  <w:b/>
                  <w:color w:val="000000"/>
                </w:rPr>
                <w:delText xml:space="preserve">WKMATCH </w:delText>
              </w:r>
            </w:del>
            <w:ins w:id="149" w:author="Francesca Vitale" w:date="2025-10-07T13:48:00Z">
              <w:r w:rsidR="0073458C">
                <w:rPr>
                  <w:rFonts w:eastAsia="Times New Roman" w:cs="Calibri"/>
                  <w:b/>
                  <w:color w:val="000000"/>
                </w:rPr>
                <w:t xml:space="preserve">SMSF </w:t>
              </w:r>
            </w:ins>
            <w:r>
              <w:rPr>
                <w:rFonts w:eastAsia="Times New Roman" w:cs="Calibri"/>
                <w:b/>
                <w:color w:val="000000"/>
              </w:rPr>
              <w:t>SCALE</w:t>
            </w:r>
          </w:p>
        </w:tc>
      </w:tr>
      <w:tr w:rsidR="00F273A8" w14:paraId="1A3F9EBB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DB1E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04F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634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E3A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 /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063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A. IMMATURE</w:t>
            </w:r>
          </w:p>
        </w:tc>
      </w:tr>
      <w:tr w:rsidR="00F273A8" w14:paraId="0DCE0F23" w14:textId="77777777" w:rsidTr="00F273A8">
        <w:trPr>
          <w:trHeight w:val="480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93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EARLY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009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DEVELOPING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04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0BC7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BEC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Ba. DEVELOPING BUT </w:t>
            </w:r>
          </w:p>
          <w:p w14:paraId="48B975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IMMATURE</w:t>
            </w:r>
          </w:p>
        </w:tc>
      </w:tr>
      <w:tr w:rsidR="00F273A8" w14:paraId="1F0C9C95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5708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92EA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0003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C473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A1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Bb. DEVELOPING AND </w:t>
            </w:r>
          </w:p>
          <w:p w14:paraId="45F33A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MATURE</w:t>
            </w:r>
          </w:p>
        </w:tc>
      </w:tr>
      <w:tr w:rsidR="00F273A8" w14:paraId="3065DA9A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FC2B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B8D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8E7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SPAWNING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51E9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3DC7" w14:textId="10B591DB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</w:t>
            </w:r>
            <w:r w:rsidR="00A478EE">
              <w:rPr>
                <w:rFonts w:eastAsia="Times New Roman" w:cs="Calibri"/>
                <w:color w:val="000000"/>
              </w:rPr>
              <w:t>a/Cb</w:t>
            </w:r>
            <w:r>
              <w:rPr>
                <w:rFonts w:eastAsia="Times New Roman" w:cs="Calibri"/>
                <w:color w:val="000000"/>
              </w:rPr>
              <w:t>. SPAWNING</w:t>
            </w:r>
          </w:p>
        </w:tc>
      </w:tr>
      <w:tr w:rsidR="00F273A8" w14:paraId="0E8543D8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02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RIPE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09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D412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5676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3.MATURE / SPAWNER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51A7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</w:tr>
      <w:tr w:rsidR="00F273A8" w14:paraId="2B2CCFE8" w14:textId="77777777" w:rsidTr="00F273A8">
        <w:trPr>
          <w:trHeight w:val="482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876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06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6. SPENT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06E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POST-SPAWNNG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B5D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57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Da. REGRESSING</w:t>
            </w:r>
          </w:p>
        </w:tc>
      </w:tr>
      <w:tr w:rsidR="00F273A8" w14:paraId="0D25C3F7" w14:textId="77777777" w:rsidTr="00F273A8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D43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E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RESTING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96C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A417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4b. RESTING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49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Db. REGENERATING</w:t>
            </w:r>
          </w:p>
        </w:tc>
      </w:tr>
      <w:tr w:rsidR="00F273A8" w14:paraId="4E91720E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DB922D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83B21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5341C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0EE541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BB9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E. OMITTED SPAWNING</w:t>
            </w:r>
          </w:p>
        </w:tc>
      </w:tr>
      <w:tr w:rsidR="00F273A8" w14:paraId="10953C27" w14:textId="77777777" w:rsidTr="00F273A8">
        <w:trPr>
          <w:trHeight w:val="482"/>
        </w:trPr>
        <w:tc>
          <w:tcPr>
            <w:tcW w:w="3118" w:type="dxa"/>
            <w:noWrap/>
            <w:vAlign w:val="center"/>
            <w:hideMark/>
          </w:tcPr>
          <w:p w14:paraId="3CD16EC2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vAlign w:val="center"/>
            <w:hideMark/>
          </w:tcPr>
          <w:p w14:paraId="4992E2F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vAlign w:val="center"/>
            <w:hideMark/>
          </w:tcPr>
          <w:p w14:paraId="231AEDF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26C47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CC10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F. ABNORMAL</w:t>
            </w:r>
          </w:p>
        </w:tc>
      </w:tr>
    </w:tbl>
    <w:p w14:paraId="48315027" w14:textId="77777777" w:rsidR="00F273A8" w:rsidRDefault="00F273A8" w:rsidP="00F273A8"/>
    <w:p w14:paraId="26DCB38C" w14:textId="77777777" w:rsidR="00F273A8" w:rsidRDefault="00F273A8" w:rsidP="00F273A8"/>
    <w:p w14:paraId="7BE0D15B" w14:textId="77777777" w:rsidR="00F273A8" w:rsidRDefault="00F273A8" w:rsidP="00F273A8"/>
    <w:tbl>
      <w:tblPr>
        <w:tblW w:w="15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3187"/>
        <w:gridCol w:w="3118"/>
        <w:gridCol w:w="3118"/>
        <w:gridCol w:w="3118"/>
      </w:tblGrid>
      <w:tr w:rsidR="00F273A8" w14:paraId="132C1E82" w14:textId="77777777" w:rsidTr="00F273A8">
        <w:trPr>
          <w:trHeight w:val="290"/>
        </w:trPr>
        <w:tc>
          <w:tcPr>
            <w:tcW w:w="155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CC858B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i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- CRUSTACEANS</w:t>
            </w:r>
          </w:p>
        </w:tc>
      </w:tr>
      <w:tr w:rsidR="00F273A8" w14:paraId="2D17C213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B223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407B77C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STOMATOPODS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F26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6965A79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DECAPODS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C101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5AC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69C6" w14:textId="190C218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del w:id="150" w:author="Francesca Vitale" w:date="2025-10-07T13:48:00Z">
              <w:r w:rsidDel="0073458C">
                <w:rPr>
                  <w:rFonts w:eastAsia="Times New Roman"/>
                  <w:b/>
                  <w:bCs/>
                  <w:color w:val="000000"/>
                  <w:sz w:val="18"/>
                  <w:szCs w:val="18"/>
                  <w:lang w:eastAsia="it-IT"/>
                </w:rPr>
                <w:delText xml:space="preserve">WKMATCH </w:delText>
              </w:r>
            </w:del>
            <w:ins w:id="151" w:author="Francesca Vitale" w:date="2025-10-07T13:48:00Z">
              <w:r w:rsidR="0073458C">
                <w:rPr>
                  <w:rFonts w:eastAsia="Times New Roman"/>
                  <w:b/>
                  <w:bCs/>
                  <w:color w:val="000000"/>
                  <w:sz w:val="18"/>
                  <w:szCs w:val="18"/>
                  <w:lang w:eastAsia="it-IT"/>
                </w:rPr>
                <w:t xml:space="preserve">SMSF </w:t>
              </w:r>
            </w:ins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SCALE</w:t>
            </w:r>
          </w:p>
        </w:tc>
      </w:tr>
      <w:tr w:rsidR="00F273A8" w14:paraId="76B79F68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110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0. IMMATURE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B68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E88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A05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E12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756D1A43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5D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EARLY MATURATION</w:t>
            </w:r>
          </w:p>
        </w:tc>
        <w:tc>
          <w:tcPr>
            <w:tcW w:w="31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64D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59B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159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71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BA1B36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3365E6E4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68F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QUIESCENT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741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BF5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311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400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04287F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269534B4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97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MATURATION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73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6D2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BDE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2c. MATURING OR </w:t>
            </w:r>
          </w:p>
          <w:p w14:paraId="15EBB0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ALMOST MATURE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0B67" w14:textId="3234CCCF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13ED9D7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9F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RIPE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0D3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MATURE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6FF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47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2d.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1B8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53AC549E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F81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E5F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C443D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8C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2e. RESTING ADULT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DFC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767B4C8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37195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5C8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12C3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01F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0FB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1F0EC79D" w14:textId="77777777" w:rsidTr="00F273A8">
        <w:trPr>
          <w:trHeight w:val="482"/>
        </w:trPr>
        <w:tc>
          <w:tcPr>
            <w:tcW w:w="3049" w:type="dxa"/>
            <w:vAlign w:val="center"/>
            <w:hideMark/>
          </w:tcPr>
          <w:p w14:paraId="508F1E71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8FC15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F852B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8F2FF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D7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</w:t>
            </w:r>
            <w:r>
              <w:rPr>
                <w:rFonts w:eastAsia="Times New Roman"/>
                <w:color w:val="000000"/>
                <w:lang w:eastAsia="it-IT"/>
              </w:rPr>
              <w:t>TTED SPAWNING</w:t>
            </w:r>
          </w:p>
        </w:tc>
      </w:tr>
      <w:tr w:rsidR="00F273A8" w14:paraId="5E4BF9D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150C9912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59028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C20D32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80F4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96F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</w:tr>
      <w:tr w:rsidR="00F273A8" w14:paraId="64D5D03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23BD6A5B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5DB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8D0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C5B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A325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F273A8" w14:paraId="7E1932A3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79A2AA65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noWrap/>
            <w:vAlign w:val="center"/>
            <w:hideMark/>
          </w:tcPr>
          <w:p w14:paraId="706FD6A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CF8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3.External eggs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9E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 BERRIED</w:t>
            </w:r>
          </w:p>
        </w:tc>
        <w:tc>
          <w:tcPr>
            <w:tcW w:w="3118" w:type="dxa"/>
            <w:vAlign w:val="center"/>
            <w:hideMark/>
          </w:tcPr>
          <w:p w14:paraId="53945F4F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</w:tbl>
    <w:p w14:paraId="27B8885C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256"/>
        <w:gridCol w:w="146"/>
      </w:tblGrid>
      <w:tr w:rsidR="00F273A8" w14:paraId="481F0A9A" w14:textId="77777777" w:rsidTr="00F273A8">
        <w:trPr>
          <w:gridAfter w:val="1"/>
          <w:trHeight w:val="290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53EFA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 w:eastAsia="it-IT"/>
              </w:rPr>
              <w:t xml:space="preserve">CONVERSION OF MATURITY SCALE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lang w:val="en-US" w:eastAsia="it-IT"/>
              </w:rPr>
              <w:t>– CEPHALOPODS</w:t>
            </w:r>
          </w:p>
        </w:tc>
      </w:tr>
      <w:tr w:rsidR="00F273A8" w14:paraId="6A9208DD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A3DD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410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2007-2018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B163" w14:textId="65E1B748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del w:id="152" w:author="Francesca Vitale" w:date="2025-10-07T13:48:00Z">
              <w:r w:rsidDel="0073458C">
                <w:rPr>
                  <w:rFonts w:eastAsia="Times New Roman" w:cs="Calibri"/>
                  <w:b/>
                  <w:bCs/>
                  <w:color w:val="000000"/>
                  <w:lang w:eastAsia="it-IT"/>
                </w:rPr>
                <w:delText xml:space="preserve">WKMATCH </w:delText>
              </w:r>
            </w:del>
            <w:ins w:id="153" w:author="Francesca Vitale" w:date="2025-10-07T13:48:00Z">
              <w:r w:rsidR="0073458C">
                <w:rPr>
                  <w:rFonts w:eastAsia="Times New Roman" w:cs="Calibri"/>
                  <w:b/>
                  <w:bCs/>
                  <w:color w:val="000000"/>
                  <w:lang w:eastAsia="it-IT"/>
                </w:rPr>
                <w:t xml:space="preserve">SMSF </w:t>
              </w:r>
            </w:ins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A27C70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07A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B90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8C6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A. IMMATURE</w:t>
            </w:r>
          </w:p>
        </w:tc>
      </w:tr>
      <w:tr w:rsidR="00F273A8" w14:paraId="3E402E1D" w14:textId="77777777" w:rsidTr="00F273A8">
        <w:trPr>
          <w:gridAfter w:val="1"/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2F6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1A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2a. DEVELOPING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EBA9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Ba. DEVELOPING BUT </w:t>
            </w:r>
          </w:p>
          <w:p w14:paraId="59FF9D3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664ADD2A" w14:textId="77777777" w:rsidTr="00F273A8">
        <w:trPr>
          <w:gridAfter w:val="1"/>
          <w:trHeight w:val="48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D92A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6C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2b.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E87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Bb. DEVELOPING AND </w:t>
            </w:r>
          </w:p>
          <w:p w14:paraId="19622C51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2B8AFD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87D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5A44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BDE4" w14:textId="728F2BFB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 w:cs="Calibri"/>
                <w:color w:val="000000"/>
                <w:lang w:val="en-US" w:eastAsia="it-IT"/>
              </w:rPr>
              <w:t>a/Cb</w:t>
            </w:r>
            <w:r>
              <w:rPr>
                <w:rFonts w:eastAsia="Times New Roman" w:cs="Calibri"/>
                <w:color w:val="000000"/>
                <w:lang w:val="en-US" w:eastAsia="it-IT"/>
              </w:rPr>
              <w:t>. SPAWNING</w:t>
            </w:r>
          </w:p>
        </w:tc>
      </w:tr>
      <w:tr w:rsidR="00F273A8" w14:paraId="6AB0C48B" w14:textId="77777777" w:rsidTr="00F273A8">
        <w:trPr>
          <w:trHeight w:val="32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A70B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5F6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4DD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A124A14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</w:tr>
      <w:tr w:rsidR="00F273A8" w14:paraId="1615AEF5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70FC3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24B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3b. SPENT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74A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11EEED6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734D8DF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58E5A520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FC98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01A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4DE5E2A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280B5D2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1170846F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954A4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4E5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6D21532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0E737E1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0ECC166E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8524F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21F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F. ABN</w:t>
            </w:r>
            <w:r>
              <w:rPr>
                <w:rFonts w:eastAsia="Times New Roman" w:cs="Calibri"/>
                <w:color w:val="000000"/>
                <w:lang w:eastAsia="it-IT"/>
              </w:rPr>
              <w:t>ORMAL</w:t>
            </w:r>
          </w:p>
        </w:tc>
        <w:tc>
          <w:tcPr>
            <w:tcW w:w="0" w:type="auto"/>
            <w:vAlign w:val="center"/>
            <w:hideMark/>
          </w:tcPr>
          <w:p w14:paraId="706C2C2A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41576684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51049D23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390D1C16" w14:textId="77777777" w:rsidR="00F273A8" w:rsidRDefault="00F273A8" w:rsidP="00F273A8">
      <w:pPr>
        <w:spacing w:before="0" w:after="0"/>
        <w:jc w:val="left"/>
      </w:pPr>
      <w:r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br w:type="page"/>
      </w:r>
    </w:p>
    <w:p w14:paraId="46FB3FB3" w14:textId="77777777" w:rsidR="00F273A8" w:rsidRDefault="00F273A8" w:rsidP="00F273A8">
      <w:pPr>
        <w:spacing w:before="0" w:after="0"/>
        <w:jc w:val="left"/>
        <w:rPr>
          <w:rFonts w:eastAsia="Times New Roman"/>
          <w:b/>
          <w:bCs/>
          <w:i/>
          <w:color w:val="000000"/>
          <w:lang w:val="en-US" w:eastAsia="it-IT"/>
        </w:rPr>
        <w:sectPr w:rsidR="00F273A8" w:rsidSect="00A478EE">
          <w:pgSz w:w="11906" w:h="16838"/>
          <w:pgMar w:top="1729" w:right="1797" w:bottom="1151" w:left="1701" w:header="720" w:footer="578" w:gutter="0"/>
          <w:cols w:space="720"/>
        </w:sect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="00F273A8" w14:paraId="14ECF493" w14:textId="77777777" w:rsidTr="00F273A8">
        <w:trPr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78959" w14:textId="77777777" w:rsidR="00F273A8" w:rsidRDefault="00F273A8">
            <w:pPr>
              <w:spacing w:before="0" w:after="0"/>
              <w:jc w:val="left"/>
              <w:rPr>
                <w:rFonts w:eastAsia="Times New Roman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t>CONVERSION OF MATURITY SCALE - OVIPAROUS ELASMOBRANCHS</w:t>
            </w:r>
          </w:p>
        </w:tc>
      </w:tr>
      <w:tr w:rsidR="00F273A8" w14:paraId="4D7D277D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F6BB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2008-2018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83394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39E3D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70AB" w14:textId="26259D1B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del w:id="154" w:author="Francesca Vitale" w:date="2025-10-07T13:48:00Z">
              <w:r w:rsidDel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delText xml:space="preserve">WKMATCH </w:delText>
              </w:r>
            </w:del>
            <w:ins w:id="155" w:author="Francesca Vitale" w:date="2025-10-07T13:48:00Z">
              <w:r w:rsidR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t xml:space="preserve">SMSF </w:t>
              </w:r>
            </w:ins>
            <w:r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2B14B5B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B84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IMMATURE-VIRGIN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7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E6B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C76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2D9BB75C" w14:textId="77777777" w:rsidTr="00F273A8">
        <w:trPr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A61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8E5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F02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C90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55449B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43670A63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16C5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4EF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696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D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95BD78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70E888B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5D5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C99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90C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03D9" w14:textId="29403A4D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317CD2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384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MATURE/EXTRUDING-ACTIVE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FD2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</w:t>
            </w:r>
          </w:p>
          <w:p w14:paraId="79217B7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EXTRUDING-ACTIVE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43D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978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02FAA7D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4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4a. RESTING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3672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RESTING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A1C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64ED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BC2A45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75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4b. REGENERATING*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9B14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00E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62FBC8BE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652721F3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94E55A6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388A2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297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</w:tr>
      <w:tr w:rsidR="00F273A8" w14:paraId="4811DCC4" w14:textId="77777777" w:rsidTr="00F273A8">
        <w:trPr>
          <w:trHeight w:val="482"/>
        </w:trPr>
        <w:tc>
          <w:tcPr>
            <w:tcW w:w="3402" w:type="dxa"/>
            <w:vAlign w:val="center"/>
          </w:tcPr>
          <w:p w14:paraId="70510D4B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</w:tcPr>
          <w:p w14:paraId="7077E22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2B6E7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DB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F. ABN</w:t>
            </w:r>
            <w:r>
              <w:rPr>
                <w:rFonts w:eastAsia="Times New Roman"/>
                <w:color w:val="000000"/>
                <w:lang w:eastAsia="it-IT"/>
              </w:rPr>
              <w:t>ORMAL</w:t>
            </w:r>
          </w:p>
        </w:tc>
      </w:tr>
    </w:tbl>
    <w:p w14:paraId="704F347A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p w14:paraId="299D0E07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146"/>
      </w:tblGrid>
      <w:tr w:rsidR="00F273A8" w14:paraId="10231697" w14:textId="77777777" w:rsidTr="00F273A8">
        <w:trPr>
          <w:gridAfter w:val="1"/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2FF6FE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VIVIPAROUS ELASMOBRANCHS</w:t>
            </w:r>
          </w:p>
        </w:tc>
      </w:tr>
      <w:tr w:rsidR="00F273A8" w14:paraId="27A642D9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47B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92AE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0362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C278" w14:textId="7F72517A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del w:id="156" w:author="Francesca Vitale" w:date="2025-10-07T13:48:00Z">
              <w:r w:rsidDel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delText xml:space="preserve">WKMATCH </w:delText>
              </w:r>
            </w:del>
            <w:ins w:id="157" w:author="Francesca Vitale" w:date="2025-10-07T13:48:00Z">
              <w:r w:rsidR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t xml:space="preserve">SMSF </w:t>
              </w:r>
            </w:ins>
            <w:r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DFF1A7C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5F3CB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960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E3DEB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B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A. IMMATURE</w:t>
            </w:r>
          </w:p>
        </w:tc>
      </w:tr>
      <w:tr w:rsidR="00F273A8" w14:paraId="31393E2B" w14:textId="77777777" w:rsidTr="00F273A8">
        <w:trPr>
          <w:gridAfter w:val="1"/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A7E02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E77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4893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D60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4675D3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2DF93A9D" w14:textId="77777777" w:rsidTr="00F273A8">
        <w:trPr>
          <w:gridAfter w:val="1"/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12CCB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4555A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SPAWNING CAPABLE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</w:t>
            </w:r>
          </w:p>
          <w:p w14:paraId="16F5117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CAPABLE TO REPRODUCE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ACA61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138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0136CA3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C8A4D90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4A52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3.CAPABLE OF REPRODUCTION *</w:t>
            </w:r>
          </w:p>
          <w:p w14:paraId="374090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CAPABLE OF REPRODUCTION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05028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3B. ACTIVELY SPAWNING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/ EARLY PREGRNANCY *</w:t>
            </w:r>
          </w:p>
          <w:p w14:paraId="323EEF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3C. MID PREGRNANCY; </w:t>
            </w:r>
          </w:p>
          <w:p w14:paraId="33844CD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3D. LATE PREGNANCY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85D6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AF3C" w14:textId="017DADE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5E8401F0" w14:textId="77777777" w:rsidTr="00F273A8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CE7310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21204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E01A3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677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70E3641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38478599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4B37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5. POST PARTUM* /</w:t>
            </w:r>
          </w:p>
          <w:p w14:paraId="2590447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9E520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/ </w:t>
            </w:r>
          </w:p>
          <w:p w14:paraId="16BDD2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4A. REGRESSING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4056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981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4F16C9C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5F21AD06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DD222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6. REGENERATING* / </w:t>
            </w:r>
          </w:p>
          <w:p w14:paraId="0074681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CA3B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4B. REGENERATING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57D01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1C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350A170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66B9B8DC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29F79E57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1B823D4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6E76C109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5F1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73C4FA0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7E7120BD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7DF5BEBD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vAlign w:val="center"/>
            <w:hideMark/>
          </w:tcPr>
          <w:p w14:paraId="57A34B4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E8C9F8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5C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  <w:tc>
          <w:tcPr>
            <w:tcW w:w="0" w:type="auto"/>
            <w:vAlign w:val="center"/>
            <w:hideMark/>
          </w:tcPr>
          <w:p w14:paraId="4B89BEF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13F06B1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501E6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vAlign w:val="center"/>
            <w:hideMark/>
          </w:tcPr>
          <w:p w14:paraId="44EBEF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A59C7A2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514C69B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817A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26C10CAB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9F078D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vAlign w:val="center"/>
            <w:hideMark/>
          </w:tcPr>
          <w:p w14:paraId="795971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noWrap/>
            <w:vAlign w:val="center"/>
            <w:hideMark/>
          </w:tcPr>
          <w:p w14:paraId="77634230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35EF28C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FCC93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570FB7FD" w14:textId="77777777" w:rsidR="00F273A8" w:rsidRPr="00232AE5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  <w:lang w:val="nl-NL"/>
        </w:rPr>
      </w:pPr>
      <w:r>
        <w:t xml:space="preserve"> </w:t>
      </w:r>
      <w:r>
        <w:br w:type="page"/>
      </w:r>
    </w:p>
    <w:p w14:paraId="3B484746" w14:textId="77777777" w:rsidR="00B80B8F" w:rsidRDefault="00B80B8F"/>
    <w:sectPr w:rsidR="00B80B8F" w:rsidSect="00A478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ices\modica" w:date="2024-11-29T08:40:00Z" w:initials="lm">
    <w:p w14:paraId="3D8D6313" w14:textId="5865262F" w:rsidR="00CB71BD" w:rsidRPr="0034250C" w:rsidRDefault="00CB71BD" w:rsidP="0034250C">
      <w:pPr>
        <w:pStyle w:val="CommentText"/>
      </w:pPr>
      <w:r>
        <w:rPr>
          <w:rStyle w:val="CommentReference"/>
        </w:rPr>
        <w:annotationRef/>
      </w:r>
      <w:r>
        <w:t xml:space="preserve">I think this should be Db referring to Resting phase, since in the definition of </w:t>
      </w:r>
      <w:r w:rsidRPr="0034250C">
        <w:t>WKMSHM Report 2007</w:t>
      </w:r>
      <w:r>
        <w:t xml:space="preserve">, stage II=Developing/Resting, is defined as follows: </w:t>
      </w:r>
    </w:p>
    <w:p w14:paraId="741E9EE0" w14:textId="0CFFE747" w:rsidR="00CB71BD" w:rsidRPr="0034250C" w:rsidRDefault="00CB71BD" w:rsidP="0034250C">
      <w:pPr>
        <w:pStyle w:val="CommentText"/>
      </w:pPr>
      <w:r w:rsidRPr="0034250C">
        <w:t xml:space="preserve">virgin fish showing signs of early development </w:t>
      </w:r>
      <w:r>
        <w:t>-</w:t>
      </w:r>
      <w:r>
        <w:sym w:font="Wingdings" w:char="F0E0"/>
      </w:r>
      <w:r w:rsidRPr="0034250C">
        <w:t xml:space="preserve"> </w:t>
      </w:r>
      <w:r>
        <w:t>Ba</w:t>
      </w:r>
    </w:p>
    <w:p w14:paraId="7D4A6424" w14:textId="77777777" w:rsidR="00CB71BD" w:rsidRDefault="00CB71BD">
      <w:pPr>
        <w:pStyle w:val="CommentText"/>
      </w:pPr>
      <w:r>
        <w:t xml:space="preserve"> or</w:t>
      </w:r>
    </w:p>
    <w:p w14:paraId="1075C206" w14:textId="77777777" w:rsidR="00CB71BD" w:rsidRDefault="00CB71BD">
      <w:pPr>
        <w:pStyle w:val="CommentText"/>
      </w:pPr>
      <w:r w:rsidRPr="0034250C">
        <w:t>resting mature fish which are returning from the post spawning phase</w:t>
      </w:r>
      <w:r>
        <w:t>-</w:t>
      </w:r>
      <w:r>
        <w:sym w:font="Wingdings" w:char="F0E0"/>
      </w:r>
      <w:r>
        <w:t xml:space="preserve"> Db</w:t>
      </w:r>
    </w:p>
    <w:p w14:paraId="75C31D67" w14:textId="77777777" w:rsidR="00CB71BD" w:rsidRDefault="00CB71BD">
      <w:pPr>
        <w:pStyle w:val="CommentText"/>
      </w:pPr>
      <w:r>
        <w:t xml:space="preserve">E=omitted spawning defined as: </w:t>
      </w:r>
    </w:p>
    <w:p w14:paraId="7AD452B4" w14:textId="231B05AC" w:rsidR="00CB71BD" w:rsidRPr="0034250C" w:rsidRDefault="00CB71BD">
      <w:pPr>
        <w:pStyle w:val="CommentText"/>
      </w:pPr>
      <w:r>
        <w:t xml:space="preserve">An individual classified as maturity=II, </w:t>
      </w:r>
      <w:r w:rsidRPr="0034250C">
        <w:t>when TL&gt;L25 &amp; outside the spawning peak</w:t>
      </w:r>
    </w:p>
  </w:comment>
  <w:comment w:id="3" w:author="ices\modica" w:date="2024-11-29T08:47:00Z" w:initials="lm">
    <w:p w14:paraId="5A39F389" w14:textId="77777777" w:rsidR="00CB71BD" w:rsidRPr="0034250C" w:rsidRDefault="00CB71BD" w:rsidP="0034250C">
      <w:pPr>
        <w:pStyle w:val="CommentText"/>
      </w:pPr>
      <w:r>
        <w:rPr>
          <w:rStyle w:val="CommentReference"/>
        </w:rPr>
        <w:annotationRef/>
      </w:r>
      <w:r>
        <w:t xml:space="preserve">For the same reason as before: </w:t>
      </w:r>
    </w:p>
    <w:p w14:paraId="4578417A" w14:textId="77777777" w:rsidR="00CB71BD" w:rsidRPr="0034250C" w:rsidRDefault="00CB71BD" w:rsidP="0034250C">
      <w:pPr>
        <w:pStyle w:val="CommentText"/>
      </w:pPr>
      <w:r w:rsidRPr="0034250C">
        <w:t>WKMSHM Report 2007</w:t>
      </w:r>
      <w:r>
        <w:t xml:space="preserve"> define </w:t>
      </w:r>
      <w:r w:rsidRPr="0034250C">
        <w:t xml:space="preserve">III–PRE-SPAWNING as: </w:t>
      </w:r>
    </w:p>
    <w:p w14:paraId="3174CC59" w14:textId="785733DA" w:rsidR="00CB71BD" w:rsidRDefault="00CB71BD" w:rsidP="0034250C">
      <w:pPr>
        <w:pStyle w:val="CommentText"/>
      </w:pPr>
      <w:r w:rsidRPr="0034250C">
        <w:t>Ovaries increase considerably in width and particularly in length. They are highly vascularised and individual opaque oocyte clusters are visible embedded in a matrix</w:t>
      </w:r>
      <w:r>
        <w:t>.</w:t>
      </w:r>
    </w:p>
    <w:p w14:paraId="767ADC68" w14:textId="787FC2E6" w:rsidR="00CB71BD" w:rsidRDefault="00CB71BD" w:rsidP="0034250C">
      <w:pPr>
        <w:pStyle w:val="CommentText"/>
      </w:pPr>
      <w:r>
        <w:t>This should be Bb .</w:t>
      </w:r>
    </w:p>
    <w:p w14:paraId="345368F3" w14:textId="4F58BAE6" w:rsidR="00CB71BD" w:rsidRPr="0034250C" w:rsidRDefault="00CB71BD" w:rsidP="0034250C">
      <w:pPr>
        <w:pStyle w:val="CommentText"/>
      </w:pPr>
      <w:r>
        <w:t xml:space="preserve">In addition Cb in </w:t>
      </w:r>
      <w:r w:rsidRPr="009A6C92">
        <w:t>WKASMSF 2018</w:t>
      </w:r>
      <w:r>
        <w:t xml:space="preserve"> is defined as</w:t>
      </w:r>
      <w:r w:rsidRPr="009A6C92">
        <w:t xml:space="preserve"> a drop in reproductive status during the brief post-spawning stage</w:t>
      </w:r>
      <w:r>
        <w:t>.</w:t>
      </w:r>
    </w:p>
    <w:p w14:paraId="7C40B92A" w14:textId="68D042CE" w:rsidR="00CB71BD" w:rsidRPr="0034250C" w:rsidRDefault="00CB71BD" w:rsidP="0034250C">
      <w:pPr>
        <w:pStyle w:val="CommentText"/>
      </w:pPr>
    </w:p>
    <w:p w14:paraId="4C911EAF" w14:textId="5A0C7DC3" w:rsidR="00CB71BD" w:rsidRDefault="00CB71BD">
      <w:pPr>
        <w:pStyle w:val="CommentText"/>
      </w:pPr>
    </w:p>
  </w:comment>
  <w:comment w:id="4" w:author="ices\modica" w:date="2024-11-29T09:16:00Z" w:initials="lm">
    <w:p w14:paraId="470EABA2" w14:textId="6C8AF4CA" w:rsidR="00CB71BD" w:rsidRPr="009A6C92" w:rsidRDefault="00CB71BD">
      <w:pPr>
        <w:pStyle w:val="CommentText"/>
      </w:pPr>
      <w:r>
        <w:rPr>
          <w:rStyle w:val="CommentReference"/>
        </w:rPr>
        <w:annotationRef/>
      </w:r>
      <w:r>
        <w:t xml:space="preserve">Should we  add: “Spawning capable”? as for example in the case of </w:t>
      </w:r>
      <w:r w:rsidRPr="009A6C92">
        <w:t xml:space="preserve"> </w:t>
      </w:r>
      <w:r>
        <w:t>“</w:t>
      </w:r>
      <w:r w:rsidRPr="009A6C92">
        <w:t xml:space="preserve">repeat spawning (batches) occurs over a short period (e.g. on consecutive days), </w:t>
      </w:r>
      <w:r>
        <w:t>w</w:t>
      </w:r>
      <w:r w:rsidRPr="009A6C92">
        <w:t>hen several peaks in reproductive status are observed</w:t>
      </w:r>
      <w:r>
        <w:t>.”</w:t>
      </w:r>
    </w:p>
  </w:comment>
  <w:comment w:id="5" w:author="ices\modica" w:date="2024-11-29T08:57:00Z" w:initials="lm">
    <w:p w14:paraId="46143232" w14:textId="21BB936F" w:rsidR="00CB71BD" w:rsidRDefault="00CB71BD">
      <w:pPr>
        <w:pStyle w:val="CommentText"/>
      </w:pPr>
      <w:r>
        <w:rPr>
          <w:rStyle w:val="CommentReference"/>
        </w:rPr>
        <w:annotationRef/>
      </w:r>
      <w:r>
        <w:t>Db:This should be deleted</w:t>
      </w:r>
    </w:p>
  </w:comment>
  <w:comment w:id="56" w:author="ices\nunes" w:date="2025-10-08T13:30:00Z" w:initials="i">
    <w:p w14:paraId="2D9B0086" w14:textId="539AE37D" w:rsidR="00CB71BD" w:rsidRDefault="00CB71BD">
      <w:pPr>
        <w:pStyle w:val="CommentText"/>
      </w:pPr>
      <w:r>
        <w:rPr>
          <w:rStyle w:val="CommentReference"/>
        </w:rPr>
        <w:annotationRef/>
      </w:r>
      <w:r>
        <w:t>For the purpose of estimating a maturity ogive and evaluating the SSB, the assignation of a stage for these species cannot be used as macroscopically stages A and Db cannot be distinguished; only histologically is able to separate stage A (immature, virgin) and stage Db (resting, recovering), the latter contributing for the mature population in opposition to the former.</w:t>
      </w:r>
    </w:p>
  </w:comment>
  <w:comment w:id="79" w:author="ices\modica" w:date="2024-11-29T09:21:00Z" w:initials="lm">
    <w:p w14:paraId="3F372A25" w14:textId="6AC7F540" w:rsidR="00CB71BD" w:rsidRDefault="00CB71BD">
      <w:pPr>
        <w:pStyle w:val="CommentText"/>
      </w:pPr>
      <w:r>
        <w:rPr>
          <w:rStyle w:val="CommentReference"/>
        </w:rPr>
        <w:annotationRef/>
      </w:r>
      <w:r>
        <w:t>Same as above but for males scale</w:t>
      </w:r>
    </w:p>
  </w:comment>
  <w:comment w:id="127" w:author="ices\vitale" w:date="2025-10-09T09:52:00Z" w:initials="FV">
    <w:p w14:paraId="2AFB1B38" w14:textId="77777777" w:rsidR="00BE22C1" w:rsidRDefault="008C17D5" w:rsidP="00BE22C1">
      <w:pPr>
        <w:pStyle w:val="CommentText"/>
        <w:jc w:val="left"/>
      </w:pPr>
      <w:r>
        <w:rPr>
          <w:rStyle w:val="CommentReference"/>
        </w:rPr>
        <w:annotationRef/>
      </w:r>
      <w:r w:rsidR="00BE22C1">
        <w:t>Lithuania translation is missing . I attempted to do it but it needs to be checked by national coordinator</w:t>
      </w:r>
    </w:p>
    <w:p w14:paraId="7E4FF102" w14:textId="77777777" w:rsidR="00BE22C1" w:rsidRDefault="00BE22C1" w:rsidP="00BE22C1">
      <w:pPr>
        <w:pStyle w:val="CommentText"/>
        <w:jc w:val="left"/>
      </w:pPr>
    </w:p>
    <w:p w14:paraId="5BDDC65F" w14:textId="77777777" w:rsidR="00BE22C1" w:rsidRDefault="00BE22C1" w:rsidP="00BE22C1">
      <w:pPr>
        <w:pStyle w:val="CommentText"/>
        <w:jc w:val="left"/>
      </w:pPr>
      <w:r>
        <w:rPr>
          <w:lang w:val="it-IT"/>
        </w:rPr>
        <w:t>1 -&gt;A</w:t>
      </w:r>
    </w:p>
    <w:p w14:paraId="66101309" w14:textId="77777777" w:rsidR="00BE22C1" w:rsidRDefault="00BE22C1" w:rsidP="00BE22C1">
      <w:pPr>
        <w:pStyle w:val="CommentText"/>
        <w:jc w:val="left"/>
      </w:pPr>
      <w:r>
        <w:rPr>
          <w:lang w:val="it-IT"/>
        </w:rPr>
        <w:t>2 -&gt;Bb</w:t>
      </w:r>
    </w:p>
    <w:p w14:paraId="11B72906" w14:textId="77777777" w:rsidR="00BE22C1" w:rsidRDefault="00BE22C1" w:rsidP="00BE22C1">
      <w:pPr>
        <w:pStyle w:val="CommentText"/>
        <w:jc w:val="left"/>
      </w:pPr>
      <w:r>
        <w:rPr>
          <w:lang w:val="it-IT"/>
        </w:rPr>
        <w:t>3-&gt; C</w:t>
      </w:r>
    </w:p>
    <w:p w14:paraId="3AAD7C1C" w14:textId="77777777" w:rsidR="00BE22C1" w:rsidRDefault="00BE22C1" w:rsidP="00BE22C1">
      <w:pPr>
        <w:pStyle w:val="CommentText"/>
        <w:jc w:val="left"/>
      </w:pPr>
      <w:r>
        <w:rPr>
          <w:lang w:val="it-IT"/>
        </w:rPr>
        <w:t>4-&gt;D</w:t>
      </w:r>
    </w:p>
    <w:p w14:paraId="2C7F091A" w14:textId="77777777" w:rsidR="00BE22C1" w:rsidRDefault="00BE22C1" w:rsidP="00BE22C1">
      <w:pPr>
        <w:pStyle w:val="CommentText"/>
        <w:jc w:val="left"/>
      </w:pPr>
      <w:r>
        <w:rPr>
          <w:lang w:val="it-IT"/>
        </w:rPr>
        <w:t>5-&gt;D</w:t>
      </w:r>
    </w:p>
    <w:p w14:paraId="3A33D245" w14:textId="77777777" w:rsidR="00BE22C1" w:rsidRDefault="00BE22C1" w:rsidP="00BE22C1">
      <w:pPr>
        <w:pStyle w:val="CommentText"/>
        <w:jc w:val="left"/>
      </w:pPr>
      <w:r>
        <w:rPr>
          <w:lang w:val="it-IT"/>
        </w:rPr>
        <w:t>6-&gt;F</w:t>
      </w:r>
    </w:p>
  </w:comment>
  <w:comment w:id="130" w:author="ices\vitale" w:date="2025-10-08T16:58:00Z" w:initials="FV">
    <w:p w14:paraId="10CA10F1" w14:textId="5AD94DFC" w:rsidR="006D58D0" w:rsidRDefault="006D58D0" w:rsidP="00CC2253">
      <w:pPr>
        <w:pStyle w:val="CommentText"/>
        <w:jc w:val="left"/>
      </w:pPr>
      <w:r>
        <w:rPr>
          <w:rStyle w:val="CommentReference"/>
        </w:rPr>
        <w:annotationRef/>
      </w:r>
      <w:r>
        <w:t>In the data call Estonia translated their scale totally differently</w:t>
      </w:r>
    </w:p>
    <w:p w14:paraId="32F8A9DF" w14:textId="77777777" w:rsidR="006D58D0" w:rsidRDefault="006D58D0" w:rsidP="00CC2253">
      <w:pPr>
        <w:pStyle w:val="CommentText"/>
        <w:jc w:val="left"/>
      </w:pPr>
      <w:r>
        <w:t>1 -&gt; A</w:t>
      </w:r>
      <w:r>
        <w:br/>
        <w:t>2, 3, 4 -&gt; B</w:t>
      </w:r>
    </w:p>
    <w:p w14:paraId="08998BF5" w14:textId="77777777" w:rsidR="006D58D0" w:rsidRDefault="006D58D0" w:rsidP="00CC2253">
      <w:pPr>
        <w:pStyle w:val="CommentText"/>
        <w:jc w:val="left"/>
      </w:pPr>
      <w:r>
        <w:t>5, 6 -&gt; C</w:t>
      </w:r>
    </w:p>
    <w:p w14:paraId="059AF579" w14:textId="77777777" w:rsidR="006D58D0" w:rsidRDefault="006D58D0" w:rsidP="00CC2253">
      <w:pPr>
        <w:pStyle w:val="CommentText"/>
        <w:jc w:val="left"/>
      </w:pPr>
      <w:r>
        <w:t>2, 6, 7 -&gt; D</w:t>
      </w:r>
    </w:p>
    <w:p w14:paraId="24C7D0AA" w14:textId="77777777" w:rsidR="006D58D0" w:rsidRDefault="006D58D0" w:rsidP="00CC2253">
      <w:pPr>
        <w:pStyle w:val="CommentText"/>
        <w:jc w:val="left"/>
      </w:pPr>
    </w:p>
    <w:p w14:paraId="1E5F2ACF" w14:textId="77777777" w:rsidR="006D58D0" w:rsidRDefault="006D58D0" w:rsidP="00CC2253">
      <w:pPr>
        <w:pStyle w:val="CommentText"/>
        <w:jc w:val="left"/>
      </w:pPr>
      <w:r>
        <w:t>We need to contact them</w:t>
      </w:r>
    </w:p>
  </w:comment>
  <w:comment w:id="131" w:author="ices\vitale" w:date="2025-10-09T09:02:00Z" w:initials="FV">
    <w:p w14:paraId="0EEFE11C" w14:textId="77777777" w:rsidR="006D58D0" w:rsidRDefault="006D58D0" w:rsidP="00B1399B">
      <w:pPr>
        <w:pStyle w:val="CommentText"/>
        <w:jc w:val="left"/>
      </w:pPr>
      <w:r>
        <w:rPr>
          <w:rStyle w:val="CommentReference"/>
        </w:rPr>
        <w:annotationRef/>
      </w:r>
      <w:r>
        <w:t>Corrected</w:t>
      </w:r>
    </w:p>
  </w:comment>
  <w:comment w:id="132" w:author="ices\vitale" w:date="2025-10-09T13:15:00Z" w:initials="FV">
    <w:p w14:paraId="0D20A307" w14:textId="77777777" w:rsidR="00BE22C1" w:rsidRDefault="00BE22C1" w:rsidP="00BE22C1">
      <w:pPr>
        <w:pStyle w:val="CommentText"/>
        <w:jc w:val="left"/>
      </w:pPr>
      <w:r>
        <w:rPr>
          <w:rStyle w:val="CommentReference"/>
        </w:rPr>
        <w:annotationRef/>
      </w:r>
      <w:r>
        <w:t>The translation from the data call for cbh had few stages</w:t>
      </w:r>
    </w:p>
    <w:p w14:paraId="381AEAA8" w14:textId="77777777" w:rsidR="00BE22C1" w:rsidRDefault="00BE22C1" w:rsidP="00BE22C1">
      <w:pPr>
        <w:pStyle w:val="CommentText"/>
        <w:jc w:val="left"/>
      </w:pPr>
    </w:p>
    <w:p w14:paraId="7BA901D3" w14:textId="77777777" w:rsidR="00BE22C1" w:rsidRDefault="00BE22C1" w:rsidP="00BE22C1">
      <w:pPr>
        <w:pStyle w:val="CommentText"/>
        <w:jc w:val="left"/>
      </w:pPr>
      <w:r>
        <w:t>1 -&gt; A</w:t>
      </w:r>
    </w:p>
    <w:p w14:paraId="1DB7F0D8" w14:textId="77777777" w:rsidR="00BE22C1" w:rsidRDefault="00BE22C1" w:rsidP="00BE22C1">
      <w:pPr>
        <w:pStyle w:val="CommentText"/>
        <w:jc w:val="left"/>
      </w:pPr>
      <w:r>
        <w:t>2-&gt; Ba</w:t>
      </w:r>
    </w:p>
    <w:p w14:paraId="349F453E" w14:textId="77777777" w:rsidR="00BE22C1" w:rsidRDefault="00BE22C1" w:rsidP="00BE22C1">
      <w:pPr>
        <w:pStyle w:val="CommentText"/>
        <w:jc w:val="left"/>
      </w:pPr>
      <w:r>
        <w:t>3, 4 -&gt; B</w:t>
      </w:r>
    </w:p>
    <w:p w14:paraId="5D302CE5" w14:textId="77777777" w:rsidR="00BE22C1" w:rsidRDefault="00BE22C1" w:rsidP="00BE22C1">
      <w:pPr>
        <w:pStyle w:val="CommentText"/>
        <w:jc w:val="left"/>
      </w:pPr>
      <w:r>
        <w:t>8-&gt;D</w:t>
      </w:r>
    </w:p>
    <w:p w14:paraId="1C373113" w14:textId="77777777" w:rsidR="00BE22C1" w:rsidRDefault="00BE22C1" w:rsidP="00BE22C1">
      <w:pPr>
        <w:pStyle w:val="CommentText"/>
        <w:jc w:val="left"/>
      </w:pPr>
    </w:p>
    <w:p w14:paraId="2A19523B" w14:textId="77777777" w:rsidR="00BE22C1" w:rsidRDefault="00BE22C1" w:rsidP="00BE22C1">
      <w:pPr>
        <w:pStyle w:val="CommentText"/>
        <w:jc w:val="left"/>
      </w:pPr>
      <w:r>
        <w:t>To be checked by national coordinator</w:t>
      </w:r>
    </w:p>
  </w:comment>
  <w:comment w:id="133" w:author="ices\vitale" w:date="2025-10-09T09:39:00Z" w:initials="FV">
    <w:p w14:paraId="205FE728" w14:textId="34C68781" w:rsidR="006D58D0" w:rsidRDefault="006D58D0" w:rsidP="008C17D5">
      <w:pPr>
        <w:pStyle w:val="CommentText"/>
        <w:jc w:val="left"/>
      </w:pPr>
      <w:r>
        <w:rPr>
          <w:rStyle w:val="CommentReference"/>
        </w:rPr>
        <w:annotationRef/>
      </w:r>
      <w:r>
        <w:t>In the data call for CBH Estonia translated their scale totally differently</w:t>
      </w:r>
    </w:p>
    <w:p w14:paraId="1A33B656" w14:textId="77777777" w:rsidR="006D58D0" w:rsidRDefault="006D58D0" w:rsidP="008C17D5">
      <w:pPr>
        <w:pStyle w:val="CommentText"/>
        <w:jc w:val="left"/>
      </w:pPr>
      <w:r>
        <w:t>1 -&gt; A</w:t>
      </w:r>
    </w:p>
    <w:p w14:paraId="4CE6BBB0" w14:textId="77777777" w:rsidR="006D58D0" w:rsidRDefault="006D58D0" w:rsidP="008C17D5">
      <w:pPr>
        <w:pStyle w:val="CommentText"/>
        <w:jc w:val="left"/>
      </w:pPr>
      <w:r>
        <w:t>2 -&gt; B</w:t>
      </w:r>
    </w:p>
    <w:p w14:paraId="4ABB1C7D" w14:textId="77777777" w:rsidR="006D58D0" w:rsidRDefault="006D58D0" w:rsidP="008C17D5">
      <w:pPr>
        <w:pStyle w:val="CommentText"/>
        <w:jc w:val="left"/>
      </w:pPr>
      <w:r>
        <w:t>3 -&gt; C</w:t>
      </w:r>
    </w:p>
    <w:p w14:paraId="0740C12E" w14:textId="77777777" w:rsidR="006D58D0" w:rsidRDefault="006D58D0" w:rsidP="008C17D5">
      <w:pPr>
        <w:pStyle w:val="CommentText"/>
        <w:jc w:val="left"/>
      </w:pPr>
      <w:r>
        <w:t>4 -&gt;D</w:t>
      </w:r>
    </w:p>
    <w:p w14:paraId="5A3FA60D" w14:textId="77777777" w:rsidR="006D58D0" w:rsidRDefault="006D58D0" w:rsidP="008C17D5">
      <w:pPr>
        <w:pStyle w:val="CommentText"/>
        <w:jc w:val="left"/>
      </w:pPr>
      <w:r>
        <w:t>5 -&gt;E</w:t>
      </w:r>
    </w:p>
    <w:p w14:paraId="266D5FBC" w14:textId="77777777" w:rsidR="006D58D0" w:rsidRDefault="006D58D0" w:rsidP="008C17D5">
      <w:pPr>
        <w:pStyle w:val="CommentText"/>
        <w:jc w:val="left"/>
      </w:pPr>
      <w:r>
        <w:t>6 -&gt; F</w:t>
      </w:r>
      <w:r>
        <w:br/>
      </w:r>
      <w:r>
        <w:br/>
      </w:r>
      <w:r>
        <w:rPr>
          <w:lang w:val="en-US"/>
        </w:rPr>
        <w:t>Stage 5 (in their latest scale 1-5AndAbnormal) according to Latvian maturity expert refers to gonads without any signs of development (except juveniles). This stage may refer to D regressing/regenerating or E Spawning omission depending on the period.</w:t>
      </w:r>
      <w:r>
        <w:br/>
      </w:r>
      <w:r>
        <w:br/>
      </w:r>
    </w:p>
  </w:comment>
  <w:comment w:id="134" w:author="ices\vitale" w:date="2025-10-09T09:34:00Z" w:initials="FV">
    <w:p w14:paraId="37A95874" w14:textId="55DEB1A5" w:rsidR="006D58D0" w:rsidRDefault="006D58D0" w:rsidP="00860B2D">
      <w:pPr>
        <w:pStyle w:val="CommentText"/>
        <w:jc w:val="left"/>
      </w:pPr>
      <w:r>
        <w:rPr>
          <w:rStyle w:val="CommentReference"/>
        </w:rPr>
        <w:annotationRef/>
      </w:r>
      <w:r>
        <w:t>In the data call Poland translated their scale as:</w:t>
      </w:r>
    </w:p>
    <w:p w14:paraId="76B337DF" w14:textId="77777777" w:rsidR="006D58D0" w:rsidRDefault="006D58D0" w:rsidP="00860B2D">
      <w:pPr>
        <w:pStyle w:val="CommentText"/>
        <w:jc w:val="left"/>
      </w:pPr>
      <w:r>
        <w:t>1, 2-&gt; A</w:t>
      </w:r>
    </w:p>
    <w:p w14:paraId="54736F21" w14:textId="77777777" w:rsidR="006D58D0" w:rsidRDefault="006D58D0" w:rsidP="00860B2D">
      <w:pPr>
        <w:pStyle w:val="CommentText"/>
        <w:jc w:val="left"/>
      </w:pPr>
      <w:r>
        <w:t>3,4, -&gt; B</w:t>
      </w:r>
    </w:p>
    <w:p w14:paraId="6B7B2E69" w14:textId="77777777" w:rsidR="006D58D0" w:rsidRDefault="006D58D0" w:rsidP="00860B2D">
      <w:pPr>
        <w:pStyle w:val="CommentText"/>
        <w:jc w:val="left"/>
      </w:pPr>
      <w:r>
        <w:t>5,6,7, -&gt; C</w:t>
      </w:r>
    </w:p>
    <w:p w14:paraId="6D0844AF" w14:textId="77777777" w:rsidR="006D58D0" w:rsidRDefault="006D58D0" w:rsidP="00860B2D">
      <w:pPr>
        <w:pStyle w:val="CommentText"/>
        <w:jc w:val="left"/>
      </w:pPr>
      <w:r>
        <w:t>8 -&gt; D</w:t>
      </w:r>
    </w:p>
  </w:comment>
  <w:comment w:id="135" w:author="ices\vitale" w:date="2025-10-08T15:31:00Z" w:initials="FV">
    <w:p w14:paraId="45810BAB" w14:textId="5CA44EBC" w:rsidR="006D58D0" w:rsidRDefault="006D58D0" w:rsidP="008C2F64">
      <w:pPr>
        <w:pStyle w:val="CommentText"/>
        <w:jc w:val="left"/>
      </w:pPr>
      <w:r>
        <w:rPr>
          <w:rStyle w:val="CommentReference"/>
        </w:rPr>
        <w:annotationRef/>
      </w:r>
      <w:r>
        <w:t>Corrected</w:t>
      </w:r>
    </w:p>
  </w:comment>
  <w:comment w:id="136" w:author="ices\vitale" w:date="2025-10-08T15:32:00Z" w:initials="FV">
    <w:p w14:paraId="2B9D7FB1" w14:textId="77777777" w:rsidR="006D58D0" w:rsidRDefault="006D58D0" w:rsidP="008C2F64">
      <w:pPr>
        <w:pStyle w:val="CommentText"/>
        <w:jc w:val="left"/>
      </w:pPr>
      <w:r>
        <w:rPr>
          <w:rStyle w:val="CommentReference"/>
        </w:rPr>
        <w:annotationRef/>
      </w:r>
      <w:r>
        <w:t>I will take away the B, C and D and leave only substages</w:t>
      </w:r>
    </w:p>
  </w:comment>
  <w:comment w:id="137" w:author="ices\vitale" w:date="2025-10-09T13:16:00Z" w:initials="FV">
    <w:p w14:paraId="0838DBB1" w14:textId="77777777" w:rsidR="00F538FD" w:rsidRDefault="00F538FD" w:rsidP="00F538FD">
      <w:pPr>
        <w:pStyle w:val="CommentText"/>
        <w:jc w:val="left"/>
      </w:pPr>
      <w:r>
        <w:rPr>
          <w:rStyle w:val="CommentReference"/>
        </w:rPr>
        <w:annotationRef/>
      </w:r>
      <w:r>
        <w:t>I think it can be corrected as herring above but better leaving the stock coordinators to do that</w:t>
      </w:r>
    </w:p>
  </w:comment>
  <w:comment w:id="140" w:author="ices\vitale" w:date="2025-10-09T13:16:00Z" w:initials="FV">
    <w:p w14:paraId="4E251002" w14:textId="173F03AC" w:rsidR="00F538FD" w:rsidRDefault="00F538FD" w:rsidP="00F538FD">
      <w:pPr>
        <w:pStyle w:val="CommentText"/>
        <w:jc w:val="left"/>
      </w:pPr>
      <w:r>
        <w:rPr>
          <w:rStyle w:val="CommentReference"/>
        </w:rPr>
        <w:annotationRef/>
      </w:r>
      <w:r>
        <w:t>corrected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D452B4" w15:done="0"/>
  <w15:commentEx w15:paraId="4C911EAF" w15:done="0"/>
  <w15:commentEx w15:paraId="470EABA2" w15:done="0"/>
  <w15:commentEx w15:paraId="46143232" w15:done="0"/>
  <w15:commentEx w15:paraId="2D9B0086" w15:done="0"/>
  <w15:commentEx w15:paraId="3F372A25" w15:done="0"/>
  <w15:commentEx w15:paraId="3A33D245" w15:done="0"/>
  <w15:commentEx w15:paraId="1E5F2ACF" w15:done="0"/>
  <w15:commentEx w15:paraId="0EEFE11C" w15:done="0"/>
  <w15:commentEx w15:paraId="2A19523B" w15:done="0"/>
  <w15:commentEx w15:paraId="266D5FBC" w15:done="0"/>
  <w15:commentEx w15:paraId="6D0844AF" w15:done="0"/>
  <w15:commentEx w15:paraId="45810BAB" w15:done="0"/>
  <w15:commentEx w15:paraId="2B9D7FB1" w15:done="0"/>
  <w15:commentEx w15:paraId="0838DBB1" w15:done="0"/>
  <w15:commentEx w15:paraId="4E251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ABC449" w16cex:dateUtc="2024-11-29T07:40:00Z"/>
  <w16cex:commentExtensible w16cex:durableId="7498AB30" w16cex:dateUtc="2024-11-29T07:47:00Z"/>
  <w16cex:commentExtensible w16cex:durableId="0C6634AA" w16cex:dateUtc="2024-11-29T08:16:00Z"/>
  <w16cex:commentExtensible w16cex:durableId="437A89F1" w16cex:dateUtc="2024-11-29T07:57:00Z"/>
  <w16cex:commentExtensible w16cex:durableId="4657F5E4" w16cex:dateUtc="2024-11-29T08:21:00Z"/>
  <w16cex:commentExtensible w16cex:durableId="42909545" w16cex:dateUtc="2025-10-09T07:52:00Z"/>
  <w16cex:commentExtensible w16cex:durableId="5F090C87" w16cex:dateUtc="2025-10-08T14:58:00Z"/>
  <w16cex:commentExtensible w16cex:durableId="0E8E97B0" w16cex:dateUtc="2025-10-09T07:02:00Z"/>
  <w16cex:commentExtensible w16cex:durableId="49750E9A" w16cex:dateUtc="2025-10-09T11:15:00Z"/>
  <w16cex:commentExtensible w16cex:durableId="367F7AA1" w16cex:dateUtc="2025-10-09T07:39:00Z"/>
  <w16cex:commentExtensible w16cex:durableId="5C1AF3A2" w16cex:dateUtc="2025-10-09T07:34:00Z"/>
  <w16cex:commentExtensible w16cex:durableId="3E5FA9D0" w16cex:dateUtc="2025-10-08T13:31:00Z"/>
  <w16cex:commentExtensible w16cex:durableId="559C22D2" w16cex:dateUtc="2025-10-08T13:32:00Z"/>
  <w16cex:commentExtensible w16cex:durableId="55CE3533" w16cex:dateUtc="2025-10-09T11:16:00Z"/>
  <w16cex:commentExtensible w16cex:durableId="4ADEE3A1" w16cex:dateUtc="2025-10-09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D452B4" w16cid:durableId="2DABC449"/>
  <w16cid:commentId w16cid:paraId="4C911EAF" w16cid:durableId="7498AB30"/>
  <w16cid:commentId w16cid:paraId="470EABA2" w16cid:durableId="0C6634AA"/>
  <w16cid:commentId w16cid:paraId="46143232" w16cid:durableId="437A89F1"/>
  <w16cid:commentId w16cid:paraId="2D9B0086" w16cid:durableId="2D9B0086"/>
  <w16cid:commentId w16cid:paraId="3F372A25" w16cid:durableId="4657F5E4"/>
  <w16cid:commentId w16cid:paraId="3A33D245" w16cid:durableId="42909545"/>
  <w16cid:commentId w16cid:paraId="1E5F2ACF" w16cid:durableId="5F090C87"/>
  <w16cid:commentId w16cid:paraId="0EEFE11C" w16cid:durableId="0E8E97B0"/>
  <w16cid:commentId w16cid:paraId="2A19523B" w16cid:durableId="49750E9A"/>
  <w16cid:commentId w16cid:paraId="266D5FBC" w16cid:durableId="367F7AA1"/>
  <w16cid:commentId w16cid:paraId="6D0844AF" w16cid:durableId="5C1AF3A2"/>
  <w16cid:commentId w16cid:paraId="45810BAB" w16cid:durableId="3E5FA9D0"/>
  <w16cid:commentId w16cid:paraId="2B9D7FB1" w16cid:durableId="559C22D2"/>
  <w16cid:commentId w16cid:paraId="0838DBB1" w16cid:durableId="55CE3533"/>
  <w16cid:commentId w16cid:paraId="4E251002" w16cid:durableId="4ADEE3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cs="Times New Roman"/>
      </w:rPr>
    </w:lvl>
  </w:abstractNum>
  <w:abstractNum w:abstractNumId="1" w15:restartNumberingAfterBreak="0">
    <w:nsid w:val="11800043"/>
    <w:multiLevelType w:val="multilevel"/>
    <w:tmpl w:val="8938942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cs="Times New Roman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cs="Times New Roman"/>
      </w:rPr>
    </w:lvl>
  </w:abstractNum>
  <w:abstractNum w:abstractNumId="2" w15:restartNumberingAfterBreak="0">
    <w:nsid w:val="281F78E6"/>
    <w:multiLevelType w:val="singleLevel"/>
    <w:tmpl w:val="0AF81C54"/>
    <w:lvl w:ilvl="0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D3878BB"/>
    <w:multiLevelType w:val="hybridMultilevel"/>
    <w:tmpl w:val="960848E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cs="Times New Roman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cs="Times New Roman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6" w15:restartNumberingAfterBreak="0">
    <w:nsid w:val="4B106E55"/>
    <w:multiLevelType w:val="hybridMultilevel"/>
    <w:tmpl w:val="E5A81F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ces\nunes">
    <w15:presenceInfo w15:providerId="None" w15:userId="ices\nunes"/>
  </w15:person>
  <w15:person w15:author="ices\modica">
    <w15:presenceInfo w15:providerId="None" w15:userId="ices\modica"/>
  </w15:person>
  <w15:person w15:author="ices\vitale">
    <w15:presenceInfo w15:providerId="None" w15:userId="ices\vitale"/>
  </w15:person>
  <w15:person w15:author="Francesca Vitale">
    <w15:presenceInfo w15:providerId="AD" w15:userId="S::francesca.vitale@slu.se::36cdba17-5c21-4427-9065-fb8c6bad06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A8"/>
    <w:rsid w:val="00095B88"/>
    <w:rsid w:val="000A2828"/>
    <w:rsid w:val="000A6C1D"/>
    <w:rsid w:val="00150453"/>
    <w:rsid w:val="001C584D"/>
    <w:rsid w:val="00232AE5"/>
    <w:rsid w:val="002A467A"/>
    <w:rsid w:val="0034250C"/>
    <w:rsid w:val="003C10E3"/>
    <w:rsid w:val="003F3E85"/>
    <w:rsid w:val="004E3552"/>
    <w:rsid w:val="004E38A1"/>
    <w:rsid w:val="0052709E"/>
    <w:rsid w:val="006D58D0"/>
    <w:rsid w:val="0073458C"/>
    <w:rsid w:val="007F7E94"/>
    <w:rsid w:val="00860B2D"/>
    <w:rsid w:val="008C17D5"/>
    <w:rsid w:val="008C2F64"/>
    <w:rsid w:val="008D6906"/>
    <w:rsid w:val="008F6F89"/>
    <w:rsid w:val="00916FBD"/>
    <w:rsid w:val="00984726"/>
    <w:rsid w:val="009A6944"/>
    <w:rsid w:val="009A6C92"/>
    <w:rsid w:val="009C42BA"/>
    <w:rsid w:val="00A478EE"/>
    <w:rsid w:val="00B1399B"/>
    <w:rsid w:val="00B80A04"/>
    <w:rsid w:val="00B80B8F"/>
    <w:rsid w:val="00BE22C1"/>
    <w:rsid w:val="00C8466F"/>
    <w:rsid w:val="00CB71BD"/>
    <w:rsid w:val="00CC2253"/>
    <w:rsid w:val="00E86FAA"/>
    <w:rsid w:val="00EF09D8"/>
    <w:rsid w:val="00F21EF2"/>
    <w:rsid w:val="00F273A8"/>
    <w:rsid w:val="00F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14FEE"/>
  <w15:chartTrackingRefBased/>
  <w15:docId w15:val="{5929E35E-E4E0-4F9A-82C1-539B36BF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3A8"/>
    <w:pPr>
      <w:spacing w:before="120" w:after="120" w:line="240" w:lineRule="auto"/>
      <w:jc w:val="both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73A8"/>
    <w:pPr>
      <w:keepNext/>
      <w:numPr>
        <w:numId w:val="1"/>
      </w:numPr>
      <w:pBdr>
        <w:bottom w:val="single" w:sz="2" w:space="1" w:color="808080"/>
      </w:pBdr>
      <w:spacing w:before="240" w:after="240"/>
      <w:jc w:val="left"/>
      <w:outlineLvl w:val="0"/>
    </w:pPr>
    <w:rPr>
      <w:rFonts w:ascii="Futura Md BT" w:hAnsi="Futura Md BT" w:cs="Arial"/>
      <w:b/>
      <w:bCs/>
      <w:spacing w:val="10"/>
      <w:kern w:val="32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9"/>
    <w:semiHidden/>
    <w:unhideWhenUsed/>
    <w:qFormat/>
    <w:rsid w:val="00F273A8"/>
    <w:pPr>
      <w:numPr>
        <w:ilvl w:val="1"/>
      </w:numPr>
      <w:pBdr>
        <w:bottom w:val="none" w:sz="0" w:space="0" w:color="auto"/>
      </w:pBdr>
      <w:tabs>
        <w:tab w:val="clear" w:pos="0"/>
        <w:tab w:val="num" w:pos="720"/>
      </w:tabs>
      <w:spacing w:after="120"/>
      <w:ind w:left="720" w:hanging="36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9"/>
    <w:semiHidden/>
    <w:unhideWhenUsed/>
    <w:qFormat/>
    <w:rsid w:val="00F273A8"/>
    <w:pPr>
      <w:numPr>
        <w:ilvl w:val="2"/>
      </w:numPr>
      <w:pBdr>
        <w:bottom w:val="none" w:sz="0" w:space="0" w:color="auto"/>
      </w:pBdr>
      <w:tabs>
        <w:tab w:val="clear" w:pos="0"/>
        <w:tab w:val="num" w:pos="1080"/>
      </w:tabs>
      <w:spacing w:after="120"/>
      <w:ind w:left="108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link w:val="Heading4Char"/>
    <w:uiPriority w:val="99"/>
    <w:semiHidden/>
    <w:unhideWhenUsed/>
    <w:qFormat/>
    <w:rsid w:val="00F273A8"/>
    <w:pPr>
      <w:numPr>
        <w:ilvl w:val="3"/>
      </w:numPr>
      <w:pBdr>
        <w:bottom w:val="none" w:sz="0" w:space="0" w:color="auto"/>
      </w:pBdr>
      <w:tabs>
        <w:tab w:val="num" w:pos="1440"/>
      </w:tabs>
      <w:spacing w:after="120"/>
      <w:ind w:left="144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link w:val="Heading5Char"/>
    <w:uiPriority w:val="99"/>
    <w:semiHidden/>
    <w:unhideWhenUsed/>
    <w:qFormat/>
    <w:rsid w:val="00F273A8"/>
    <w:pPr>
      <w:numPr>
        <w:ilvl w:val="4"/>
      </w:numPr>
      <w:pBdr>
        <w:bottom w:val="none" w:sz="0" w:space="0" w:color="auto"/>
      </w:pBdr>
      <w:tabs>
        <w:tab w:val="clear" w:pos="288"/>
        <w:tab w:val="left" w:pos="1008"/>
        <w:tab w:val="num" w:pos="1800"/>
      </w:tabs>
      <w:spacing w:after="120"/>
      <w:ind w:left="180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273A8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273A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273A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273A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73A8"/>
    <w:rPr>
      <w:rFonts w:ascii="Futura Md BT" w:eastAsia="MS Mincho" w:hAnsi="Futura Md BT" w:cs="Arial"/>
      <w:b/>
      <w:bCs/>
      <w:spacing w:val="10"/>
      <w:kern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273A8"/>
    <w:rPr>
      <w:rFonts w:ascii="Futura Md BT" w:eastAsia="MS Mincho" w:hAnsi="Futura Md BT" w:cs="Arial"/>
      <w:b/>
      <w:iCs/>
      <w:spacing w:val="10"/>
      <w:kern w:val="32"/>
      <w:sz w:val="20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273A8"/>
    <w:rPr>
      <w:rFonts w:ascii="Futura Md BT" w:eastAsia="MS Mincho" w:hAnsi="Futura Md BT" w:cs="Arial"/>
      <w:b/>
      <w:spacing w:val="10"/>
      <w:kern w:val="32"/>
      <w:sz w:val="18"/>
      <w:szCs w:val="26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273A8"/>
    <w:rPr>
      <w:rFonts w:ascii="Futura Md BT" w:eastAsia="MS Mincho" w:hAnsi="Futura Md BT" w:cs="Arial"/>
      <w:b/>
      <w:spacing w:val="6"/>
      <w:kern w:val="32"/>
      <w:sz w:val="16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273A8"/>
    <w:rPr>
      <w:rFonts w:ascii="Futura Md BT" w:eastAsia="MS Mincho" w:hAnsi="Futura Md BT" w:cs="Arial"/>
      <w:b/>
      <w:iCs/>
      <w:spacing w:val="6"/>
      <w:kern w:val="32"/>
      <w:sz w:val="16"/>
      <w:szCs w:val="26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273A8"/>
    <w:rPr>
      <w:rFonts w:ascii="Palatino Linotype" w:eastAsia="MS Mincho" w:hAnsi="Palatino Linotype" w:cs="Times New Roman"/>
      <w:kern w:val="0"/>
      <w:sz w:val="24"/>
      <w:szCs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273A8"/>
    <w:rPr>
      <w:rFonts w:ascii="Palatino Linotype" w:eastAsia="MS Mincho" w:hAnsi="Palatino Linotype" w:cs="Times New Roman"/>
      <w:i/>
      <w:iCs/>
      <w:kern w:val="0"/>
      <w:sz w:val="24"/>
      <w:szCs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273A8"/>
    <w:rPr>
      <w:rFonts w:ascii="Arial" w:eastAsia="MS Mincho" w:hAnsi="Arial" w:cs="Arial"/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73A8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3A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0" w:after="80"/>
      <w:ind w:left="432" w:right="720" w:hanging="432"/>
    </w:pPr>
    <w:rPr>
      <w:b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F273A8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" w:after="0"/>
      <w:ind w:left="1584" w:right="720" w:hanging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73A8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F273A8"/>
  </w:style>
  <w:style w:type="character" w:customStyle="1" w:styleId="CommentTextChar">
    <w:name w:val="Comment Text Char"/>
    <w:basedOn w:val="DefaultParagraphFont"/>
    <w:link w:val="CommentText"/>
    <w:uiPriority w:val="99"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character" w:customStyle="1" w:styleId="HeaderChar">
    <w:name w:val="Header Char"/>
    <w:aliases w:val="Header1 Char"/>
    <w:basedOn w:val="DefaultParagraphFont"/>
    <w:link w:val="Header"/>
    <w:uiPriority w:val="99"/>
    <w:semiHidden/>
    <w:locked/>
    <w:rsid w:val="00F273A8"/>
    <w:rPr>
      <w:rFonts w:ascii="Futura Md BT" w:eastAsia="MS Mincho" w:hAnsi="Futura Md BT" w:cs="Futura Md BT"/>
      <w:sz w:val="16"/>
      <w:szCs w:val="20"/>
    </w:rPr>
  </w:style>
  <w:style w:type="paragraph" w:styleId="Header">
    <w:name w:val="header"/>
    <w:aliases w:val="Header1"/>
    <w:basedOn w:val="Normal"/>
    <w:link w:val="HeaderChar"/>
    <w:uiPriority w:val="99"/>
    <w:semiHidden/>
    <w:unhideWhenUsed/>
    <w:rsid w:val="00F273A8"/>
    <w:pPr>
      <w:tabs>
        <w:tab w:val="left" w:pos="7560"/>
      </w:tabs>
      <w:spacing w:before="0" w:after="0"/>
      <w:ind w:left="-720" w:right="-1152"/>
      <w:jc w:val="left"/>
    </w:pPr>
    <w:rPr>
      <w:rFonts w:ascii="Futura Md BT" w:hAnsi="Futura Md BT" w:cs="Futura Md BT"/>
      <w:kern w:val="2"/>
      <w:sz w:val="16"/>
      <w:lang w:val="nl-NL"/>
      <w14:ligatures w14:val="standardContextual"/>
    </w:rPr>
  </w:style>
  <w:style w:type="character" w:customStyle="1" w:styleId="HeaderChar1">
    <w:name w:val="Header Char1"/>
    <w:aliases w:val="Header1 Char1"/>
    <w:basedOn w:val="DefaultParagraphFon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273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F273A8"/>
    <w:rPr>
      <w:b/>
      <w:bCs/>
    </w:rPr>
  </w:style>
  <w:style w:type="paragraph" w:styleId="List">
    <w:name w:val="List"/>
    <w:basedOn w:val="Normal"/>
    <w:uiPriority w:val="99"/>
    <w:semiHidden/>
    <w:unhideWhenUsed/>
    <w:rsid w:val="00F273A8"/>
    <w:pPr>
      <w:numPr>
        <w:numId w:val="2"/>
      </w:numPr>
      <w:spacing w:before="60" w:after="60"/>
      <w:ind w:right="288"/>
    </w:pPr>
    <w:rPr>
      <w:szCs w:val="24"/>
      <w:lang w:eastAsia="en-GB"/>
    </w:rPr>
  </w:style>
  <w:style w:type="paragraph" w:styleId="ListBullet">
    <w:name w:val="List Bullet"/>
    <w:basedOn w:val="Normal"/>
    <w:semiHidden/>
    <w:unhideWhenUsed/>
    <w:rsid w:val="00F273A8"/>
    <w:pPr>
      <w:numPr>
        <w:numId w:val="3"/>
      </w:numPr>
      <w:spacing w:before="60" w:after="60"/>
      <w:ind w:right="288"/>
    </w:pPr>
  </w:style>
  <w:style w:type="paragraph" w:styleId="List2">
    <w:name w:val="List 2"/>
    <w:basedOn w:val="Normal"/>
    <w:uiPriority w:val="99"/>
    <w:semiHidden/>
    <w:unhideWhenUsed/>
    <w:rsid w:val="00F273A8"/>
    <w:pPr>
      <w:numPr>
        <w:numId w:val="4"/>
      </w:numPr>
      <w:spacing w:before="60" w:after="60"/>
      <w:ind w:left="792" w:right="288" w:hanging="504"/>
    </w:pPr>
  </w:style>
  <w:style w:type="paragraph" w:styleId="List3">
    <w:name w:val="List 3"/>
    <w:basedOn w:val="Normal"/>
    <w:uiPriority w:val="99"/>
    <w:semiHidden/>
    <w:unhideWhenUsed/>
    <w:rsid w:val="00F273A8"/>
    <w:pPr>
      <w:numPr>
        <w:numId w:val="5"/>
      </w:numPr>
      <w:spacing w:before="60" w:after="60"/>
      <w:ind w:right="288"/>
    </w:pPr>
  </w:style>
  <w:style w:type="paragraph" w:styleId="List4">
    <w:name w:val="List 4"/>
    <w:basedOn w:val="Normal"/>
    <w:uiPriority w:val="99"/>
    <w:semiHidden/>
    <w:unhideWhenUsed/>
    <w:rsid w:val="00F273A8"/>
    <w:pPr>
      <w:ind w:left="1132" w:hanging="283"/>
    </w:pPr>
  </w:style>
  <w:style w:type="paragraph" w:styleId="Title">
    <w:name w:val="Title"/>
    <w:basedOn w:val="Normal"/>
    <w:next w:val="Normal"/>
    <w:link w:val="TitleChar"/>
    <w:uiPriority w:val="99"/>
    <w:qFormat/>
    <w:rsid w:val="00F273A8"/>
    <w:pPr>
      <w:spacing w:before="0" w:after="360"/>
      <w:ind w:left="-634"/>
      <w:jc w:val="left"/>
    </w:pPr>
    <w:rPr>
      <w:rFonts w:ascii="Futura Md BT" w:hAnsi="Futura Md BT" w:cs="Arial"/>
      <w:bCs/>
      <w:smallCaps/>
      <w:spacing w:val="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273A8"/>
    <w:rPr>
      <w:rFonts w:ascii="Futura Md BT" w:eastAsia="MS Mincho" w:hAnsi="Futura Md BT" w:cs="Arial"/>
      <w:bCs/>
      <w:smallCaps/>
      <w:spacing w:val="10"/>
      <w:kern w:val="28"/>
      <w:sz w:val="32"/>
      <w:szCs w:val="28"/>
      <w:lang w:val="en-GB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273A8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F273A8"/>
    <w:rPr>
      <w:rFonts w:ascii="Palatino Linotype" w:eastAsia="Times New Roman" w:hAnsi="Palatino Linotype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A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A8"/>
    <w:rPr>
      <w:rFonts w:ascii="Segoe UI" w:eastAsia="MS Mincho" w:hAnsi="Segoe UI" w:cs="Segoe UI"/>
      <w:kern w:val="0"/>
      <w:sz w:val="18"/>
      <w:szCs w:val="18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F273A8"/>
    <w:pPr>
      <w:ind w:left="720"/>
      <w:contextualSpacing/>
    </w:pPr>
  </w:style>
  <w:style w:type="paragraph" w:customStyle="1" w:styleId="Equations">
    <w:name w:val="Equations"/>
    <w:next w:val="Normal"/>
    <w:uiPriority w:val="99"/>
    <w:rsid w:val="00F273A8"/>
    <w:pPr>
      <w:tabs>
        <w:tab w:val="right" w:pos="7416"/>
      </w:tabs>
      <w:spacing w:after="0" w:line="240" w:lineRule="auto"/>
      <w:ind w:left="288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customStyle="1" w:styleId="Front2">
    <w:name w:val="Front2"/>
    <w:basedOn w:val="Front1"/>
    <w:uiPriority w:val="99"/>
    <w:rsid w:val="00F273A8"/>
    <w:pPr>
      <w:spacing w:before="240"/>
    </w:pPr>
    <w:rPr>
      <w:b w:val="0"/>
      <w:sz w:val="20"/>
    </w:rPr>
  </w:style>
  <w:style w:type="paragraph" w:customStyle="1" w:styleId="Front1">
    <w:name w:val="Front1"/>
    <w:basedOn w:val="Normal"/>
    <w:next w:val="Front2"/>
    <w:uiPriority w:val="99"/>
    <w:rsid w:val="00F273A8"/>
    <w:pPr>
      <w:spacing w:before="0" w:after="0"/>
      <w:jc w:val="left"/>
    </w:pPr>
    <w:rPr>
      <w:b/>
      <w:sz w:val="28"/>
      <w:szCs w:val="28"/>
    </w:rPr>
  </w:style>
  <w:style w:type="paragraph" w:customStyle="1" w:styleId="Front3">
    <w:name w:val="Front3"/>
    <w:basedOn w:val="Front1"/>
    <w:uiPriority w:val="99"/>
    <w:rsid w:val="00F273A8"/>
    <w:rPr>
      <w:b w:val="0"/>
      <w:sz w:val="20"/>
    </w:rPr>
  </w:style>
  <w:style w:type="paragraph" w:customStyle="1" w:styleId="Front4">
    <w:name w:val="Front4"/>
    <w:basedOn w:val="Front1"/>
    <w:uiPriority w:val="99"/>
    <w:rsid w:val="00F273A8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</w:pPr>
    <w:rPr>
      <w:rFonts w:ascii="Futura Md BT" w:eastAsia="MS Mincho" w:hAnsi="Futura Md BT" w:cs="Arial"/>
      <w:b/>
      <w:bCs/>
      <w:spacing w:val="22"/>
      <w:kern w:val="32"/>
      <w:lang w:val="en-GB"/>
      <w14:ligatures w14:val="none"/>
    </w:rPr>
  </w:style>
  <w:style w:type="paragraph" w:customStyle="1" w:styleId="Hheading2">
    <w:name w:val="Hheading 2"/>
    <w:next w:val="Normal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10"/>
      <w:kern w:val="32"/>
      <w:sz w:val="20"/>
      <w:szCs w:val="20"/>
      <w:lang w:val="en-GB"/>
      <w14:ligatures w14:val="none"/>
    </w:rPr>
  </w:style>
  <w:style w:type="paragraph" w:customStyle="1" w:styleId="Hheading3">
    <w:name w:val="Hheading 3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6"/>
      <w:kern w:val="32"/>
      <w:sz w:val="18"/>
      <w:szCs w:val="18"/>
      <w:lang w:val="en-GB"/>
      <w14:ligatures w14:val="none"/>
    </w:rPr>
  </w:style>
  <w:style w:type="paragraph" w:customStyle="1" w:styleId="Hheading4">
    <w:name w:val="Hheading 4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kern w:val="0"/>
      <w:sz w:val="16"/>
      <w:szCs w:val="16"/>
      <w:lang w:val="en-GB"/>
      <w14:ligatures w14:val="none"/>
    </w:rPr>
  </w:style>
  <w:style w:type="paragraph" w:customStyle="1" w:styleId="Hheading5">
    <w:name w:val="Hheading 5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i/>
      <w:kern w:val="0"/>
      <w:sz w:val="16"/>
      <w:szCs w:val="16"/>
      <w:lang w:val="en-GB"/>
      <w14:ligatures w14:val="none"/>
    </w:rPr>
  </w:style>
  <w:style w:type="paragraph" w:customStyle="1" w:styleId="IllustrationCaption">
    <w:name w:val="Illustration Caption"/>
    <w:basedOn w:val="Normal"/>
    <w:next w:val="Normal"/>
    <w:uiPriority w:val="99"/>
    <w:rsid w:val="00F273A8"/>
    <w:pPr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Illustration1">
    <w:name w:val="Illustration1"/>
    <w:next w:val="IllustrationCaption"/>
    <w:uiPriority w:val="99"/>
    <w:rsid w:val="00F273A8"/>
    <w:pPr>
      <w:keepNext/>
      <w:keepLines/>
      <w:spacing w:before="240" w:after="240" w:line="240" w:lineRule="auto"/>
      <w:jc w:val="center"/>
    </w:pPr>
    <w:rPr>
      <w:rFonts w:ascii="Palatino Linotype" w:eastAsia="Times New Roman" w:hAnsi="Palatino Linotype" w:cs="Times New Roman"/>
      <w:kern w:val="0"/>
      <w:sz w:val="16"/>
      <w:szCs w:val="16"/>
      <w:lang w:val="en-GB"/>
      <w14:ligatures w14:val="none"/>
    </w:rPr>
  </w:style>
  <w:style w:type="character" w:customStyle="1" w:styleId="ReferenceChar">
    <w:name w:val="Reference Char"/>
    <w:basedOn w:val="DefaultParagraphFont"/>
    <w:link w:val="Reference"/>
    <w:uiPriority w:val="99"/>
    <w:locked/>
    <w:rsid w:val="00F273A8"/>
    <w:rPr>
      <w:rFonts w:ascii="Palatino Linotype" w:eastAsia="MS Mincho" w:hAnsi="Palatino Linotype"/>
      <w:sz w:val="18"/>
      <w:szCs w:val="20"/>
    </w:rPr>
  </w:style>
  <w:style w:type="paragraph" w:customStyle="1" w:styleId="Reference">
    <w:name w:val="Reference"/>
    <w:basedOn w:val="Normal"/>
    <w:link w:val="ReferenceChar"/>
    <w:uiPriority w:val="99"/>
    <w:rsid w:val="00F273A8"/>
    <w:pPr>
      <w:spacing w:after="0"/>
      <w:ind w:left="360" w:hanging="360"/>
    </w:pPr>
    <w:rPr>
      <w:rFonts w:cstheme="minorBidi"/>
      <w:kern w:val="2"/>
      <w:sz w:val="18"/>
      <w:lang w:val="nl-NL"/>
      <w14:ligatures w14:val="standardContextual"/>
    </w:rPr>
  </w:style>
  <w:style w:type="paragraph" w:customStyle="1" w:styleId="table">
    <w:name w:val="table"/>
    <w:uiPriority w:val="99"/>
    <w:qFormat/>
    <w:rsid w:val="00F273A8"/>
    <w:pPr>
      <w:spacing w:before="30" w:after="30" w:line="240" w:lineRule="auto"/>
    </w:pPr>
    <w:rPr>
      <w:rFonts w:ascii="Palatino Linotype" w:eastAsia="MS Mincho" w:hAnsi="Palatino Linotype" w:cs="Times New Roman"/>
      <w:noProof/>
      <w:kern w:val="0"/>
      <w:sz w:val="17"/>
      <w:szCs w:val="20"/>
      <w:lang w:val="en-GB"/>
      <w14:ligatures w14:val="none"/>
    </w:rPr>
  </w:style>
  <w:style w:type="paragraph" w:customStyle="1" w:styleId="TableCaption">
    <w:name w:val="Table Caption"/>
    <w:basedOn w:val="Normal"/>
    <w:next w:val="Normal"/>
    <w:uiPriority w:val="99"/>
    <w:rsid w:val="00F273A8"/>
    <w:pPr>
      <w:keepNext/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TableNotes">
    <w:name w:val="Table Notes"/>
    <w:basedOn w:val="Normal"/>
    <w:uiPriority w:val="99"/>
    <w:rsid w:val="00F273A8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uiPriority w:val="99"/>
    <w:rsid w:val="00F273A8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customStyle="1" w:styleId="Title1">
    <w:name w:val="Title1"/>
    <w:basedOn w:val="Title"/>
    <w:uiPriority w:val="99"/>
    <w:rsid w:val="00F273A8"/>
    <w:pPr>
      <w:spacing w:after="0"/>
      <w:ind w:left="0"/>
      <w:jc w:val="right"/>
    </w:pPr>
    <w:rPr>
      <w:smallCaps w:val="0"/>
      <w:sz w:val="40"/>
      <w:szCs w:val="40"/>
    </w:rPr>
  </w:style>
  <w:style w:type="paragraph" w:customStyle="1" w:styleId="Title2">
    <w:name w:val="Title2"/>
    <w:basedOn w:val="Title"/>
    <w:next w:val="Normal"/>
    <w:uiPriority w:val="99"/>
    <w:rsid w:val="00F273A8"/>
    <w:pPr>
      <w:spacing w:before="360"/>
      <w:ind w:left="0"/>
      <w:jc w:val="right"/>
    </w:pPr>
    <w:rPr>
      <w:smallCaps w:val="0"/>
      <w:sz w:val="24"/>
    </w:rPr>
  </w:style>
  <w:style w:type="paragraph" w:customStyle="1" w:styleId="Title3">
    <w:name w:val="Title3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36"/>
      <w:szCs w:val="28"/>
      <w:lang w:val="en-GB"/>
      <w14:ligatures w14:val="none"/>
    </w:rPr>
  </w:style>
  <w:style w:type="paragraph" w:customStyle="1" w:styleId="Title4">
    <w:name w:val="Title4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40"/>
      <w:szCs w:val="28"/>
      <w:lang w:val="en-GB"/>
      <w14:ligatures w14:val="none"/>
    </w:rPr>
  </w:style>
  <w:style w:type="paragraph" w:customStyle="1" w:styleId="HeadinginTOC">
    <w:name w:val="Heading in TOC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  <w:outlineLvl w:val="0"/>
    </w:pPr>
    <w:rPr>
      <w:rFonts w:ascii="Futura Md BT" w:eastAsia="MS Mincho" w:hAnsi="Futura Md BT" w:cs="Arial"/>
      <w:b/>
      <w:bCs/>
      <w:spacing w:val="10"/>
      <w:kern w:val="32"/>
      <w:lang w:val="en-GB"/>
      <w14:ligatures w14:val="none"/>
    </w:rPr>
  </w:style>
  <w:style w:type="paragraph" w:customStyle="1" w:styleId="Authors">
    <w:name w:val="Authors"/>
    <w:basedOn w:val="Normal"/>
    <w:next w:val="Normal"/>
    <w:uiPriority w:val="99"/>
    <w:rsid w:val="00F273A8"/>
    <w:pPr>
      <w:spacing w:before="240" w:after="240"/>
      <w:jc w:val="left"/>
    </w:pPr>
    <w:rPr>
      <w:b/>
      <w:sz w:val="21"/>
    </w:rPr>
  </w:style>
  <w:style w:type="paragraph" w:customStyle="1" w:styleId="Bullet">
    <w:name w:val="Bullet"/>
    <w:uiPriority w:val="99"/>
    <w:rsid w:val="00F273A8"/>
    <w:pPr>
      <w:numPr>
        <w:numId w:val="6"/>
      </w:numPr>
      <w:tabs>
        <w:tab w:val="num" w:pos="720"/>
      </w:tabs>
      <w:spacing w:before="60" w:after="60" w:line="240" w:lineRule="auto"/>
      <w:ind w:left="720" w:right="302" w:hanging="43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customStyle="1" w:styleId="font0">
    <w:name w:val="font0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font5">
    <w:name w:val="font5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i/>
      <w:iCs/>
      <w:color w:val="000000"/>
      <w:sz w:val="22"/>
      <w:szCs w:val="22"/>
      <w:lang w:eastAsia="en-GB"/>
    </w:rPr>
  </w:style>
  <w:style w:type="paragraph" w:customStyle="1" w:styleId="font6">
    <w:name w:val="font6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64">
    <w:name w:val="xl6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65">
    <w:name w:val="xl6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4">
    <w:name w:val="xl7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5">
    <w:name w:val="xl7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F273A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font7">
    <w:name w:val="font7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222222"/>
      <w:sz w:val="22"/>
      <w:szCs w:val="22"/>
      <w:lang w:eastAsia="en-GB"/>
    </w:rPr>
  </w:style>
  <w:style w:type="paragraph" w:customStyle="1" w:styleId="font8">
    <w:name w:val="font8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79">
    <w:name w:val="xl7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customStyle="1" w:styleId="xl83">
    <w:name w:val="xl8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86">
    <w:name w:val="xl8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FF0000"/>
      <w:sz w:val="24"/>
      <w:szCs w:val="24"/>
      <w:lang w:eastAsia="en-GB"/>
    </w:rPr>
  </w:style>
  <w:style w:type="paragraph" w:customStyle="1" w:styleId="xl88">
    <w:name w:val="xl8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i/>
      <w:iCs/>
      <w:sz w:val="24"/>
      <w:szCs w:val="24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273A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273A8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273A8"/>
    <w:rPr>
      <w:rFonts w:ascii="Futura Md BT" w:hAnsi="Futura Md BT" w:cs="Times New Roman" w:hint="default"/>
      <w:sz w:val="16"/>
    </w:rPr>
  </w:style>
  <w:style w:type="table" w:styleId="TableGrid">
    <w:name w:val="Table Grid"/>
    <w:basedOn w:val="TableNormal"/>
    <w:uiPriority w:val="99"/>
    <w:rsid w:val="00F273A8"/>
    <w:pPr>
      <w:spacing w:before="30" w:after="30" w:line="240" w:lineRule="auto"/>
    </w:pPr>
    <w:rPr>
      <w:rFonts w:ascii="Palatino Linotype" w:eastAsia="MS Mincho" w:hAnsi="Palatino Linotype" w:cs="Times New Roman"/>
      <w:kern w:val="0"/>
      <w:sz w:val="16"/>
      <w:szCs w:val="20"/>
      <w:lang w:val="en-GB" w:eastAsia="en-GB"/>
      <w14:ligatures w14:val="none"/>
    </w:rPr>
    <w:tblPr>
      <w:tblStyleRowBandSize w:val="1"/>
      <w:tblStyleColBandSize w:val="1"/>
      <w:tblInd w:w="0" w:type="nil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/>
        <w:outlineLvl w:val="9"/>
      </w:p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2">
    <w:name w:val="Table Grid2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">
    <w:name w:val="Table Grid Light1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Revision">
    <w:name w:val="Revision"/>
    <w:hidden/>
    <w:uiPriority w:val="99"/>
    <w:semiHidden/>
    <w:rsid w:val="0073458C"/>
    <w:pPr>
      <w:spacing w:after="0" w:line="240" w:lineRule="auto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2AFEEA5C8984090BFAC97A1A9B777" ma:contentTypeVersion="0" ma:contentTypeDescription="Create a new document." ma:contentTypeScope="" ma:versionID="266056134dec5b7a66dd84e3c2c3de51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a46f65cc92525120babafc4c69c5d04c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8231-E11A-4597-BBAD-639AC6F11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8C863-D448-48E4-B995-3AA8B918C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8453D-4B23-46F3-99E6-4A57A32B7403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62c980f-4e38-4cca-bd06-5104ee5993c5"/>
    <ds:schemaRef ds:uri="4d5313c0-c1e6-4122-afa9-da1ccdba405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BD43D3F-5054-4555-94AD-59AFBE38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17</Pages>
  <Words>2580</Words>
  <Characters>13932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Wageningen University and Research</Company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Damme, Cindy van</dc:creator>
  <cp:keywords/>
  <dc:description/>
  <cp:lastModifiedBy>Utilizador do Windows</cp:lastModifiedBy>
  <cp:revision>11</cp:revision>
  <dcterms:created xsi:type="dcterms:W3CDTF">2025-10-07T10:21:00Z</dcterms:created>
  <dcterms:modified xsi:type="dcterms:W3CDTF">2025-10-09T12:14:00Z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0x010100D242AFEEA5C8984090BFAC97A1A9B777</vt:lpwstr>
  </property>
  <property fmtid="{D5CDD505-2E9C-101B-9397-08002B2CF9AE}" pid="3" name="TaxKeyword">
    <vt:lpwstr/>
  </property>
</Properties>
</file>